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F3" w:rsidRDefault="00A73B3A">
      <w:del w:id="0" w:author="Douglas A. Milikien" w:date="2019-05-03T17:12:00Z">
        <w:r w:rsidDel="009B577A">
          <w:delText>11</w:delText>
        </w:r>
      </w:del>
    </w:p>
    <w:p w:rsidR="00E35B49" w:rsidRDefault="00E35B49">
      <w:r>
        <w:t>Bay Labs,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Protocol 1.0</w:t>
      </w:r>
    </w:p>
    <w:p w:rsidR="00E35B49" w:rsidRDefault="00E35B49"/>
    <w:p w:rsidR="00E35B49" w:rsidRDefault="00E35B49" w:rsidP="00E35B49">
      <w:pPr>
        <w:pStyle w:val="Title"/>
      </w:pPr>
    </w:p>
    <w:p w:rsidR="00E35B49" w:rsidRDefault="00E35B49" w:rsidP="00E35B49">
      <w:pPr>
        <w:pStyle w:val="Title"/>
      </w:pPr>
      <w:r>
        <w:rPr>
          <w:noProof/>
        </w:rPr>
        <w:drawing>
          <wp:inline distT="0" distB="0" distL="0" distR="0" wp14:anchorId="134B394D" wp14:editId="47E203FB">
            <wp:extent cx="24993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la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9" w:rsidRDefault="00E35B49" w:rsidP="00E35B49">
      <w:pPr>
        <w:pStyle w:val="Title"/>
      </w:pPr>
      <w:r>
        <w:t>Study for Point-of-Care Echocardiography with Assistance Technology</w:t>
      </w:r>
    </w:p>
    <w:p w:rsidR="00E35B49" w:rsidRDefault="00E35B49"/>
    <w:p w:rsidR="00E35B49" w:rsidRDefault="00E35B49"/>
    <w:p w:rsidR="00E35B49" w:rsidRDefault="00E35B49"/>
    <w:p w:rsidR="00E35B49" w:rsidRDefault="00E35B49"/>
    <w:p w:rsidR="00E35B49" w:rsidRPr="00E35B49" w:rsidRDefault="00E35B49" w:rsidP="00E35B49">
      <w:pPr>
        <w:jc w:val="center"/>
        <w:rPr>
          <w:rFonts w:ascii="Arial" w:hAnsi="Arial" w:cs="Arial"/>
          <w:sz w:val="40"/>
          <w:szCs w:val="40"/>
        </w:rPr>
      </w:pPr>
      <w:r w:rsidRPr="00E35B49">
        <w:rPr>
          <w:rFonts w:ascii="Arial" w:hAnsi="Arial" w:cs="Arial"/>
          <w:sz w:val="40"/>
          <w:szCs w:val="40"/>
        </w:rPr>
        <w:t xml:space="preserve">Table </w:t>
      </w:r>
      <w:r w:rsidR="000078AA">
        <w:rPr>
          <w:rFonts w:ascii="Arial" w:hAnsi="Arial" w:cs="Arial"/>
          <w:sz w:val="40"/>
          <w:szCs w:val="40"/>
        </w:rPr>
        <w:t xml:space="preserve">and Figure </w:t>
      </w:r>
      <w:r w:rsidRPr="00E35B49">
        <w:rPr>
          <w:rFonts w:ascii="Arial" w:hAnsi="Arial" w:cs="Arial"/>
          <w:sz w:val="40"/>
          <w:szCs w:val="40"/>
        </w:rPr>
        <w:t>Mockups</w:t>
      </w:r>
    </w:p>
    <w:p w:rsidR="00E35B49" w:rsidRPr="00E35B49" w:rsidRDefault="000078AA" w:rsidP="00E35B4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Complete Set</w:t>
      </w:r>
    </w:p>
    <w:p w:rsidR="00E35B49" w:rsidRDefault="00E35B49"/>
    <w:p w:rsidR="00E35B49" w:rsidRDefault="00E35B49">
      <w:r>
        <w:tab/>
      </w:r>
      <w:r>
        <w:tab/>
      </w:r>
    </w:p>
    <w:p w:rsidR="00E35B49" w:rsidRDefault="004427BE">
      <w:r>
        <w:t xml:space="preserve">Version </w:t>
      </w:r>
      <w:r w:rsidR="00C21754">
        <w:t>4.0</w:t>
      </w:r>
    </w:p>
    <w:p w:rsidR="00E35B49" w:rsidRDefault="004427BE">
      <w:r>
        <w:t xml:space="preserve">Date:  </w:t>
      </w:r>
      <w:r w:rsidR="00C21754">
        <w:t>25Apr</w:t>
      </w:r>
      <w:r w:rsidR="00E35B49">
        <w:t>2019</w:t>
      </w:r>
      <w:r w:rsidR="00E35B49">
        <w:br w:type="page"/>
      </w:r>
    </w:p>
    <w:p w:rsidR="00E35B49" w:rsidRDefault="00E35B49"/>
    <w:p w:rsidR="00E35B49" w:rsidRDefault="00E35B49"/>
    <w:p w:rsidR="00C21754" w:rsidRDefault="00E35B49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7113921" w:history="1">
        <w:r w:rsidR="00C21754" w:rsidRPr="00F731FF">
          <w:rPr>
            <w:rStyle w:val="Hyperlink"/>
            <w:noProof/>
          </w:rPr>
          <w:t>Table 1 Patient Enrollment and Accountability by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2" w:history="1">
        <w:r w:rsidR="00C21754" w:rsidRPr="00F731FF">
          <w:rPr>
            <w:rStyle w:val="Hyperlink"/>
            <w:noProof/>
          </w:rPr>
          <w:t>Table 2 Patient Enrollment and Accountability by Nurse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3" w:history="1">
        <w:r w:rsidR="00C21754" w:rsidRPr="00F731FF">
          <w:rPr>
            <w:rStyle w:val="Hyperlink"/>
            <w:noProof/>
          </w:rPr>
          <w:t>Table 4 Demographics of Enrolled Patients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10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4" w:history="1">
        <w:r w:rsidR="00C21754" w:rsidRPr="00F731FF">
          <w:rPr>
            <w:rStyle w:val="Hyperlink"/>
            <w:noProof/>
          </w:rPr>
          <w:t>Table 5 Summary of Patients with Known Cardiac Abnormalities at Time of Enrollment by Study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5" w:history="1">
        <w:r w:rsidR="00C21754" w:rsidRPr="00F731FF">
          <w:rPr>
            <w:rStyle w:val="Hyperlink"/>
            <w:noProof/>
          </w:rPr>
          <w:t>Table 6 Summary of Patients with Cardiac Abnormalities Identified through Scheduled Standard-of-Care Echocardiogram by Study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6" w:history="1">
        <w:r w:rsidR="00C21754" w:rsidRPr="00F731FF">
          <w:rPr>
            <w:rStyle w:val="Hyperlink"/>
            <w:noProof/>
          </w:rPr>
          <w:t>Table 7 Summary of Cardiac Pathology Findings from Standard-of-Care Echocardiogram: Abnormal Left Ventricular Size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7" w:history="1">
        <w:r w:rsidR="00C21754" w:rsidRPr="00F731FF">
          <w:rPr>
            <w:rStyle w:val="Hyperlink"/>
            <w:noProof/>
          </w:rPr>
          <w:t>Table 8 Summary of Cardiac Pathology Findings from Standard-of-Care Echocardiogram: Abnormal Right Ventricular Size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8" w:history="1">
        <w:r w:rsidR="00C21754" w:rsidRPr="00F731FF">
          <w:rPr>
            <w:rStyle w:val="Hyperlink"/>
            <w:noProof/>
          </w:rPr>
          <w:t>Table 9 Summary of Cardiac Pathology Findings from Standard-of-Care Echocardiogram: Abnormal Left Atrial Size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_Toc7113928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29" w:history="1">
        <w:r w:rsidR="00C21754" w:rsidRPr="00F731FF">
          <w:rPr>
            <w:rStyle w:val="Hyperlink"/>
            <w:noProof/>
          </w:rPr>
          <w:t>Table 10 Summary of Cardiac Pathology Findings from Standard-of-Care Echocardiogram: Abnormal Right Atrial Size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_Toc7113929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20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0" w:history="1">
        <w:r w:rsidR="00C21754" w:rsidRPr="00F731FF">
          <w:rPr>
            <w:rStyle w:val="Hyperlink"/>
            <w:noProof/>
          </w:rPr>
          <w:t>Table 11 Summary of Cardiac Pathology Findings from Standard-of-Care Echocardiogram: Septal Defect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_Toc7113930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21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1" w:history="1">
        <w:r w:rsidR="00C21754" w:rsidRPr="00F731FF">
          <w:rPr>
            <w:rStyle w:val="Hyperlink"/>
            <w:noProof/>
          </w:rPr>
          <w:t>Table 12 Summary of Cardiac Pathology Findings from Standard-of-Care Echocardiogram: Abnormal Mitral Valve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22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2" w:history="1">
        <w:r w:rsidR="00C21754" w:rsidRPr="00F731FF">
          <w:rPr>
            <w:rStyle w:val="Hyperlink"/>
            <w:noProof/>
          </w:rPr>
          <w:t>Table 13 Summary of Cardiac Pathology Findings from Standard-of-Care Echocardiogram: Abnormal Tricuspid Valve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25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3" w:history="1">
        <w:r w:rsidR="00C21754" w:rsidRPr="00F731FF">
          <w:rPr>
            <w:rStyle w:val="Hyperlink"/>
            <w:noProof/>
          </w:rPr>
          <w:t>Table 14 Summary of Cardiac Pathology Findings from Standard-of-Care Echocardiogram: Abnormal Aortic Valve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27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4" w:history="1">
        <w:r w:rsidR="00C21754" w:rsidRPr="00F731FF">
          <w:rPr>
            <w:rStyle w:val="Hyperlink"/>
            <w:noProof/>
          </w:rPr>
          <w:t>Table 15 Summary of Cardiac Pathology Findings from Standard-of-Care Echocardiogram: Pericardial Effusion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29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5" w:history="1">
        <w:r w:rsidR="00C21754" w:rsidRPr="00F731FF">
          <w:rPr>
            <w:rStyle w:val="Hyperlink"/>
            <w:noProof/>
          </w:rPr>
          <w:t>Table 16 Summary of Cardiac Pathology Findings from Standard-of-Care Echocardiogram: Inferior Vena Cava Size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30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6" w:history="1">
        <w:r w:rsidR="00C21754" w:rsidRPr="00F731FF">
          <w:rPr>
            <w:rStyle w:val="Hyperlink"/>
            <w:noProof/>
          </w:rPr>
          <w:t>Table 17 Medical History: Cardiac History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31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7" w:history="1">
        <w:r w:rsidR="00C21754" w:rsidRPr="00F731FF">
          <w:rPr>
            <w:rStyle w:val="Hyperlink"/>
            <w:noProof/>
          </w:rPr>
          <w:t>Table 18 Medical History: Non-Cardiac History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33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8" w:history="1">
        <w:r w:rsidR="00C21754" w:rsidRPr="00F731FF">
          <w:rPr>
            <w:rStyle w:val="Hyperlink"/>
            <w:noProof/>
          </w:rPr>
          <w:t>Table 19 Smoking History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_Toc7113938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35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39" w:history="1">
        <w:r w:rsidR="00C21754" w:rsidRPr="00F731FF">
          <w:rPr>
            <w:rStyle w:val="Hyperlink"/>
            <w:noProof/>
          </w:rPr>
          <w:t>Table 20 Medical History: Implantables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_Toc7113939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36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0" w:history="1">
        <w:r w:rsidR="00C21754" w:rsidRPr="00F731FF">
          <w:rPr>
            <w:rStyle w:val="Hyperlink"/>
            <w:noProof/>
          </w:rPr>
          <w:t>Table 21 Acceptability of Nurse-Acquired EchoGPS Echocardiography for Clinical Parameter Assessment- Primary Endpoints, by BMI category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_Toc7113940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36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1" w:history="1">
        <w:r w:rsidR="00C21754" w:rsidRPr="00F731FF">
          <w:rPr>
            <w:rStyle w:val="Hyperlink"/>
            <w:noProof/>
          </w:rPr>
          <w:t>Table 22 Side-by-Side Comparison of Acceptability of Nurse-Acquired vs. Sonographer-Acquired EchoGPS Echocardiography for Clinical Parameter Assessment-Primary Endpoints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39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2" w:history="1">
        <w:r w:rsidR="00C21754" w:rsidRPr="00F731FF">
          <w:rPr>
            <w:rStyle w:val="Hyperlink"/>
            <w:noProof/>
          </w:rPr>
          <w:t>Table 23 Acceptability of Nurse-Acquired EchoGPS Echocardiography for Clinical Parameter Assessment- Primary Endpoints, by Presence of Known Cardiac Abnormality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41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3" w:history="1">
        <w:r w:rsidR="00C21754" w:rsidRPr="00F731FF">
          <w:rPr>
            <w:rStyle w:val="Hyperlink"/>
            <w:noProof/>
          </w:rPr>
          <w:t>Table 24 Acceptability of Nurse-Acquired EchoGPS Echocardiography for Clinical Parameter Assessment- Primary Endpoints, by Study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42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4" w:history="1">
        <w:r w:rsidR="00C21754" w:rsidRPr="00F731FF">
          <w:rPr>
            <w:rStyle w:val="Hyperlink"/>
            <w:noProof/>
          </w:rPr>
          <w:t>Table 25 Acceptability of Nurse-Acquired EchoGPS Echocardiography for Clinical Parameter Assessment- Primary Endpoints, by Sex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43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5" w:history="1">
        <w:r w:rsidR="00C21754" w:rsidRPr="00F731FF">
          <w:rPr>
            <w:rStyle w:val="Hyperlink"/>
            <w:noProof/>
          </w:rPr>
          <w:t>Table 26 Acceptability of Nurse-Acquired EchoGPS Echocardiography for Clinical Parameter Assessment- Primary Endpoints, by Age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45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6" w:history="1">
        <w:r w:rsidR="00C21754" w:rsidRPr="00F731FF">
          <w:rPr>
            <w:rStyle w:val="Hyperlink"/>
            <w:noProof/>
          </w:rPr>
          <w:t xml:space="preserve">Table 27 Acceptability of Nurse-Acquired EchoGPS Echocardiography for Clinical Parameter Assessment- Primary Endpoints, by Sequence Number of Scan Within Nurse 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46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7" w:history="1">
        <w:r w:rsidR="00C21754" w:rsidRPr="00F731FF">
          <w:rPr>
            <w:rStyle w:val="Hyperlink"/>
            <w:noProof/>
          </w:rPr>
          <w:t>Table 28 Acceptability of Nurse-Acquired EchoGPS Echocardiography for Clinical Parameter Assessment- Primary Endpoints, by Acquiring Nurse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47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8" w:history="1">
        <w:r w:rsidR="00C21754" w:rsidRPr="00F731FF">
          <w:rPr>
            <w:rStyle w:val="Hyperlink"/>
            <w:noProof/>
          </w:rPr>
          <w:t>Table 29 Side-by-Side Comparison of Acceptability of Nurse-Acquired vs. Sonographer-Acquired EchoGPS Echocardiography for Clinical Parameter Assessment-Secondary Endpoints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_Toc7113948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49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49" w:history="1">
        <w:r w:rsidR="00C21754" w:rsidRPr="00F731FF">
          <w:rPr>
            <w:rStyle w:val="Hyperlink"/>
            <w:noProof/>
          </w:rPr>
          <w:t>Table 30 Acceptability of Nurse-Acquired EchoGPS Echocardiography for Clinical Parameter Assessment- Secondary Endpoints, by BMI category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_Toc7113949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51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0" w:history="1">
        <w:r w:rsidR="00C21754" w:rsidRPr="00F731FF">
          <w:rPr>
            <w:rStyle w:val="Hyperlink"/>
            <w:noProof/>
          </w:rPr>
          <w:t>Table 31 Acceptability of Nurse-Acquired EchoGPS Echocardiography for Clinical Parameter Assessment- Secondary Endpoints, by Presence of Known Cardiac Abnormalities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_Toc7113950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52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1" w:history="1">
        <w:r w:rsidR="00C21754" w:rsidRPr="00F731FF">
          <w:rPr>
            <w:rStyle w:val="Hyperlink"/>
            <w:noProof/>
          </w:rPr>
          <w:t>Table 32 Acceptability of Nurse-Acquired EchoGPS Echocardiography for Clinical Parameter Assessment- Secondary Endpoints, by Study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54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2" w:history="1">
        <w:r w:rsidR="00C21754" w:rsidRPr="00F731FF">
          <w:rPr>
            <w:rStyle w:val="Hyperlink"/>
            <w:noProof/>
          </w:rPr>
          <w:t>Table 33 Acceptability of Nurse-Acquired EchoGPS Echocardiography for Clinical Parameter Assessment- Secondary Endpoints, by Acquiring Nurse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56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3" w:history="1">
        <w:r w:rsidR="00C21754" w:rsidRPr="00F731FF">
          <w:rPr>
            <w:rStyle w:val="Hyperlink"/>
            <w:noProof/>
          </w:rPr>
          <w:t>Table 34  Inter-User Variability of Nurse Performance Using EchoGPS to Acquire Scans of Acceptable Quality- Primary Clinical Parameters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58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4" w:history="1">
        <w:r w:rsidR="00C21754" w:rsidRPr="00F731FF">
          <w:rPr>
            <w:rStyle w:val="Hyperlink"/>
            <w:noProof/>
          </w:rPr>
          <w:t>Table 35  Acquisition Time- Summary of Time to Acquire 10-view Echocardiogram by Nurse, Total and by View*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59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5" w:history="1">
        <w:r w:rsidR="00C21754" w:rsidRPr="00F731FF">
          <w:rPr>
            <w:rStyle w:val="Hyperlink"/>
            <w:noProof/>
          </w:rPr>
          <w:t>Table 36  Inter-User Variability of Acquisition Time among Nurses, Total and by View *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61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6" w:history="1">
        <w:r w:rsidR="00C21754" w:rsidRPr="00F731FF">
          <w:rPr>
            <w:rStyle w:val="Hyperlink"/>
            <w:noProof/>
          </w:rPr>
          <w:t>Table 37 Percent of Views that were Autocaptured by BMI category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62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7" w:history="1">
        <w:r w:rsidR="00C21754" w:rsidRPr="00F731FF">
          <w:rPr>
            <w:rStyle w:val="Hyperlink"/>
            <w:noProof/>
          </w:rPr>
          <w:t>Table 38 Percent of Views that were Autocaptured by Presence of Known Cardiac Abnormalities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64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8" w:history="1">
        <w:r w:rsidR="00C21754" w:rsidRPr="00F731FF">
          <w:rPr>
            <w:rStyle w:val="Hyperlink"/>
            <w:noProof/>
          </w:rPr>
          <w:t>Table 39 Percent of Views that were Autocaptured by Age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_Toc7113958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66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59" w:history="1">
        <w:r w:rsidR="00C21754" w:rsidRPr="00F731FF">
          <w:rPr>
            <w:rStyle w:val="Hyperlink"/>
            <w:noProof/>
          </w:rPr>
          <w:t>Table 40 Percent of Views that were Autocaptured by Sex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_Toc7113959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68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0" w:history="1">
        <w:r w:rsidR="00C21754" w:rsidRPr="00F731FF">
          <w:rPr>
            <w:rStyle w:val="Hyperlink"/>
            <w:noProof/>
          </w:rPr>
          <w:t>Table 41 Percent of Views that were Autocaptured by Sequence Number of Scan within Nurse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_Toc7113960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70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1" w:history="1">
        <w:r w:rsidR="00C21754" w:rsidRPr="00F731FF">
          <w:rPr>
            <w:rStyle w:val="Hyperlink"/>
            <w:noProof/>
          </w:rPr>
          <w:t>Table 42 Inter-User Variability of Percent of Scans Autocaptured among Nurses, Total and by View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72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2" w:history="1">
        <w:r w:rsidR="00C21754" w:rsidRPr="00F731FF">
          <w:rPr>
            <w:rStyle w:val="Hyperlink"/>
            <w:noProof/>
          </w:rPr>
          <w:t>Table 43 Diagnostic Quality of Nurse-Acquired EchoGPS Echocardiography, by 2-D View and BMI category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73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3" w:history="1">
        <w:r w:rsidR="00C21754" w:rsidRPr="00F731FF">
          <w:rPr>
            <w:rStyle w:val="Hyperlink"/>
            <w:noProof/>
          </w:rPr>
          <w:t>Table 44 Side-by-Side Comparison of Diagnostic Quality of Nurse-Acquired EchoGPS Echocardiography vs. Sonographer –Acquired Echocardiography  by 2-D View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75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4" w:history="1">
        <w:r w:rsidR="00C21754" w:rsidRPr="00F731FF">
          <w:rPr>
            <w:rStyle w:val="Hyperlink"/>
            <w:noProof/>
          </w:rPr>
          <w:t>Table 45 Diagnostic Quality of Nurse-Acquired EchoGPS Echocardiography, by 2-D View and Presence of Known Cardiac Abnormalities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76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5" w:history="1">
        <w:r w:rsidR="00C21754" w:rsidRPr="00F731FF">
          <w:rPr>
            <w:rStyle w:val="Hyperlink"/>
            <w:noProof/>
          </w:rPr>
          <w:t>Table 46  Diagnostic Quality of Nurse-Acquired EchoGPS Echocardiography, by 2-D View and Study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79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6" w:history="1">
        <w:r w:rsidR="00C21754" w:rsidRPr="00F731FF">
          <w:rPr>
            <w:rStyle w:val="Hyperlink"/>
            <w:noProof/>
          </w:rPr>
          <w:t>Table 47 Diagnostic Quality of Nurse-Acquired EchoGPS Echocardiography, by 2-D View and Sex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81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7" w:history="1">
        <w:r w:rsidR="00C21754" w:rsidRPr="00F731FF">
          <w:rPr>
            <w:rStyle w:val="Hyperlink"/>
            <w:noProof/>
          </w:rPr>
          <w:t>Table 48 Diagnostic Quality of Nurse-Acquired EchoGPS Echocardiography, by 2-D View and Age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83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8" w:history="1">
        <w:r w:rsidR="00C21754" w:rsidRPr="00F731FF">
          <w:rPr>
            <w:rStyle w:val="Hyperlink"/>
            <w:noProof/>
          </w:rPr>
          <w:t xml:space="preserve">Table 49 Diagnostic Quality of Nurse-Acquired EchoGPS Echocardiography, by 2-D View and Sequence Number of Scan Within Nurse 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_Toc7113968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85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69" w:history="1">
        <w:r w:rsidR="00C21754" w:rsidRPr="00F731FF">
          <w:rPr>
            <w:rStyle w:val="Hyperlink"/>
            <w:noProof/>
          </w:rPr>
          <w:t>Table 50 Diagnostic Quality of Nurse-Acquired EchoGPS Echocardiography, by 2-D View and Acquiring Nurse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_Toc7113969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87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0" w:history="1">
        <w:r w:rsidR="00C21754" w:rsidRPr="00F731FF">
          <w:rPr>
            <w:rStyle w:val="Hyperlink"/>
            <w:noProof/>
          </w:rPr>
          <w:t>Table 51 Acceptability of Trained-Sonographer-Acquired Transthoracic Echocardiogram for Clinical Parameter Assessment by BMI category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_Toc7113970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89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1" w:history="1">
        <w:r w:rsidR="00C21754" w:rsidRPr="00F731FF">
          <w:rPr>
            <w:rStyle w:val="Hyperlink"/>
            <w:noProof/>
          </w:rPr>
          <w:t>Table 52 Acceptability of Trained-Sonographer-Acquired Transthoracic Echocardiogram for Clinical Parameter Assessment by Presence of Known Cardiac Abnormalities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92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2" w:history="1">
        <w:r w:rsidR="00C21754" w:rsidRPr="00F731FF">
          <w:rPr>
            <w:rStyle w:val="Hyperlink"/>
            <w:noProof/>
          </w:rPr>
          <w:t>Table 53 Acceptability of Trained-Sonographer-Acquired Transthoracic Echocardiogram for Clinical Parameter Assessment by Study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94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3" w:history="1">
        <w:r w:rsidR="00C21754" w:rsidRPr="00F731FF">
          <w:rPr>
            <w:rStyle w:val="Hyperlink"/>
            <w:noProof/>
          </w:rPr>
          <w:t>Table 54 Acceptability of Trained-Sonographer-Acquired Transthoracic Echocardiogram for Clinical Parameter Assessment by Sex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96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4" w:history="1">
        <w:r w:rsidR="00C21754" w:rsidRPr="00F731FF">
          <w:rPr>
            <w:rStyle w:val="Hyperlink"/>
            <w:noProof/>
          </w:rPr>
          <w:t>Table 55 Acceptability of Trained-Sonographer-Acquired Transthoracic Echocardiogram for Clinical Parameter Assessment by Age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98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5" w:history="1">
        <w:r w:rsidR="00C21754" w:rsidRPr="00F731FF">
          <w:rPr>
            <w:rStyle w:val="Hyperlink"/>
            <w:noProof/>
          </w:rPr>
          <w:t>Table 56 Acceptability of Trained-Sonographer-Acquired Transthoracic Echocardiogram for Clinical Parameter Assessment by Sequence Number of Scan Within Sonographer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100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6" w:history="1">
        <w:r w:rsidR="00C21754" w:rsidRPr="00F731FF">
          <w:rPr>
            <w:rStyle w:val="Hyperlink"/>
            <w:noProof/>
          </w:rPr>
          <w:t>Table 57 Acceptability of Trained-Sonographer-Acquired Transthoracic Echocardiogram for Clinical Parameter Assessment by Acquiring Sonographer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102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7" w:history="1">
        <w:r w:rsidR="00C21754" w:rsidRPr="00F731FF">
          <w:rPr>
            <w:rStyle w:val="Hyperlink"/>
            <w:noProof/>
          </w:rPr>
          <w:t>Table 58 Diagnostic Quality of Trained-Sonographer-Acquired Transthoracic Echocardiogram by 2-D View and BMI category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104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8" w:history="1">
        <w:r w:rsidR="00C21754" w:rsidRPr="00F731FF">
          <w:rPr>
            <w:rStyle w:val="Hyperlink"/>
            <w:noProof/>
          </w:rPr>
          <w:t>Table 59 Diagnostic Quality of Trained-Sonographer-Acquired Transthoracic Echocardiogram by 2-D View and Presence of Known Cardiac Abnormalities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_Toc7113978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106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79" w:history="1">
        <w:r w:rsidR="00C21754" w:rsidRPr="00F731FF">
          <w:rPr>
            <w:rStyle w:val="Hyperlink"/>
            <w:noProof/>
          </w:rPr>
          <w:t>Table 60 Diagnostic Quality of Trained-Sonographer-Acquired Transthoracic Echocardiogram by 2-D View and Study Site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_Toc7113979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108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0" w:history="1">
        <w:r w:rsidR="00C21754" w:rsidRPr="00F731FF">
          <w:rPr>
            <w:rStyle w:val="Hyperlink"/>
            <w:noProof/>
          </w:rPr>
          <w:t>Table 61 Diagnostic Quality of Trained-Sonographer-Acquired Transthoracic Echocardiogram by 2-D View and Sex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_Toc7113980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110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1" w:history="1">
        <w:r w:rsidR="00C21754" w:rsidRPr="00F731FF">
          <w:rPr>
            <w:rStyle w:val="Hyperlink"/>
            <w:noProof/>
          </w:rPr>
          <w:t>Table 62 Diagnostic Quality of Trained-Sonographer-Acquired Transthoracic Echocardiogram by 2-D View and Age of Patient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112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2" w:history="1">
        <w:r w:rsidR="00C21754" w:rsidRPr="00F731FF">
          <w:rPr>
            <w:rStyle w:val="Hyperlink"/>
            <w:noProof/>
          </w:rPr>
          <w:t>Table 63 Diagnostic Quality of Trained-Sonographer-Acquired Transthoracic Echocardiogram by 2-D View and Sequence Number of Scan within Sonographer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114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3" w:history="1">
        <w:r w:rsidR="00C21754" w:rsidRPr="00F731FF">
          <w:rPr>
            <w:rStyle w:val="Hyperlink"/>
            <w:noProof/>
          </w:rPr>
          <w:t>Table 64 Diagnostic Quality of Trained-Sonographer-Acquired Transthoracic Echocardiogram by 2-D View and Sonographer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116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4" w:history="1">
        <w:r w:rsidR="00C21754" w:rsidRPr="00F731FF">
          <w:rPr>
            <w:rStyle w:val="Hyperlink"/>
            <w:noProof/>
          </w:rPr>
          <w:t>Table 65 Cross-Classification of Cardiologists’ Rating of Image Quality for Clinical Assessment of Nurse-Acquired vs. Sonographer-Acquired Echocardiograms by Clinical Parameter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118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5" w:history="1">
        <w:r w:rsidR="00C21754" w:rsidRPr="00F731FF">
          <w:rPr>
            <w:rStyle w:val="Hyperlink"/>
            <w:noProof/>
          </w:rPr>
          <w:t>Table 66 Cross-Classification of Cardiologists’ Rating of Diagnostic Quality of Nurse-Acquired vs. Sonographer-Acquired Echocardiograms by 2-D View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122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6" w:history="1">
        <w:r w:rsidR="00C21754" w:rsidRPr="00F731FF">
          <w:rPr>
            <w:rStyle w:val="Hyperlink"/>
            <w:noProof/>
          </w:rPr>
          <w:t>Table 67 Cross-Classification of Cardiologists’ Rating of Diagnostic Quality of Nurse-Acquired vs. Sonographer-Acquired Echocardiograms by 2-D View- Nurse’s Autocaptured Scans Only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125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7" w:history="1">
        <w:r w:rsidR="00C21754" w:rsidRPr="00F731FF">
          <w:rPr>
            <w:rStyle w:val="Hyperlink"/>
            <w:noProof/>
          </w:rPr>
          <w:t>Table 68 Cross-Classification of Cardiologists’ Rating of Diagnostic Quality of Nurse-Acquired vs. Sonographer-Acquired Echocardiograms by 2-D View- Nurse’s Save-Best Scans Only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130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8" w:history="1">
        <w:r w:rsidR="00C21754" w:rsidRPr="00F731FF">
          <w:rPr>
            <w:rStyle w:val="Hyperlink"/>
            <w:noProof/>
          </w:rPr>
          <w:t>Table 69 Cross-Classification of Cardiologists’ ACEP Rating of Diagnostic Quality of Nurse-Acquired vs. Sonographer-Acquired Echocardiograms by 2-D View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_Toc7113988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134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89" w:history="1">
        <w:r w:rsidR="00C21754" w:rsidRPr="00F731FF">
          <w:rPr>
            <w:rStyle w:val="Hyperlink"/>
            <w:noProof/>
          </w:rPr>
          <w:t>Table 70 Cross-Classification of Cardiologists’ ACEP Rating of Diagnostic Quality of Nurse-Acquired vs. Sonographer-Acquired Echocardiograms by 2-D View- Nurse’s Autocaptured Scans Only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_Toc7113989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137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0" w:history="1">
        <w:r w:rsidR="00C21754" w:rsidRPr="00F731FF">
          <w:rPr>
            <w:rStyle w:val="Hyperlink"/>
            <w:noProof/>
          </w:rPr>
          <w:t>Table 71 Cross-Classification of Cardiologists’ ACEP Rating of Diagnostic Quality of Nurse-Acquired vs. Sonographer-Acquired Echocardiograms by 2-D View- Nurse’s Save-Best Scans Only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_Toc7113990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139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1" w:history="1">
        <w:r w:rsidR="00C21754" w:rsidRPr="00F731FF">
          <w:rPr>
            <w:rStyle w:val="Hyperlink"/>
            <w:noProof/>
          </w:rPr>
          <w:t>Table 72 Cross-Classification of Cardiologists’ Clinical Assessment  Using Nurse-Acquired vs. Sonographer-Acquired Echocardiograms-</w:t>
        </w:r>
        <w:r w:rsidR="00C21754" w:rsidRPr="00F731FF">
          <w:rPr>
            <w:rStyle w:val="Hyperlink"/>
            <w:noProof/>
            <w:lang w:val="en"/>
          </w:rPr>
          <w:t xml:space="preserve"> Primary Endpoints Qualitative Visual Assessmentamong Patients for whom a Qualitative Visual Assessment could be Made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_Toc7113991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142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2" w:history="1">
        <w:r w:rsidR="00C21754" w:rsidRPr="00F731FF">
          <w:rPr>
            <w:rStyle w:val="Hyperlink"/>
            <w:noProof/>
          </w:rPr>
          <w:t>Table 73 Cross-Classification of Cardiologists’ Clinical Assessment Using Nurse-Acquired vs. Sonographer-Acquired Echocardiograms-</w:t>
        </w:r>
        <w:r w:rsidR="00C21754" w:rsidRPr="00F731FF">
          <w:rPr>
            <w:rStyle w:val="Hyperlink"/>
            <w:noProof/>
            <w:lang w:val="en"/>
          </w:rPr>
          <w:t xml:space="preserve"> Secondary Endpoints among Patients for whom a Qualitative Visual Assessment could be Made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_Toc7113992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144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3" w:history="1">
        <w:r w:rsidR="00C21754" w:rsidRPr="00F731FF">
          <w:rPr>
            <w:rStyle w:val="Hyperlink"/>
            <w:noProof/>
          </w:rPr>
          <w:t>Table 74 Cross-Classification of Cardiologists’ Clinical Assessment Using Nurse-Acquired vs. Sonographer-Acquired Echocardiograms-</w:t>
        </w:r>
        <w:r w:rsidR="00C21754" w:rsidRPr="00F731FF">
          <w:rPr>
            <w:rStyle w:val="Hyperlink"/>
            <w:noProof/>
            <w:lang w:val="en"/>
          </w:rPr>
          <w:t xml:space="preserve"> Aortic, Mitral, and Tricuspid Valves among Patients for whom a Qualitative Visual Assessment could be Made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_Toc7113993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145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4" w:history="1">
        <w:r w:rsidR="00C21754" w:rsidRPr="00F731FF">
          <w:rPr>
            <w:rStyle w:val="Hyperlink"/>
            <w:noProof/>
          </w:rPr>
          <w:t>Table 75  Panel Variability: Extent of Agreement among Cardiologists in Rating Acceptability of Echocardiography for Clinical Parameter Assessment- Primary Endpoints by Image Acquirer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_Toc7113994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147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5" w:history="1">
        <w:r w:rsidR="00C21754" w:rsidRPr="00F731FF">
          <w:rPr>
            <w:rStyle w:val="Hyperlink"/>
            <w:noProof/>
          </w:rPr>
          <w:t>Table 76 Panel Variability: Extent of Agreement among Cardiologists in Rating Diagnostic Quality(ACEP 1-5) of Echocardiography by 2D View and Image Acquirer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_Toc7113995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148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6" w:history="1">
        <w:r w:rsidR="00C21754" w:rsidRPr="00F731FF">
          <w:rPr>
            <w:rStyle w:val="Hyperlink"/>
            <w:noProof/>
          </w:rPr>
          <w:t>Table 77  Summary of Adverse Events by Study Period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_Toc7113996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151</w:t>
        </w:r>
        <w:r w:rsidR="00C21754">
          <w:rPr>
            <w:noProof/>
            <w:webHidden/>
          </w:rPr>
          <w:fldChar w:fldCharType="end"/>
        </w:r>
      </w:hyperlink>
    </w:p>
    <w:p w:rsidR="00C21754" w:rsidRDefault="003B107E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3997" w:history="1">
        <w:r w:rsidR="00C21754" w:rsidRPr="00F731FF">
          <w:rPr>
            <w:rStyle w:val="Hyperlink"/>
            <w:noProof/>
          </w:rPr>
          <w:t>Table 78 Listing of Adverse Events</w:t>
        </w:r>
        <w:r w:rsidR="00C21754">
          <w:rPr>
            <w:noProof/>
            <w:webHidden/>
          </w:rPr>
          <w:tab/>
        </w:r>
        <w:r w:rsidR="00C21754">
          <w:rPr>
            <w:noProof/>
            <w:webHidden/>
          </w:rPr>
          <w:fldChar w:fldCharType="begin"/>
        </w:r>
        <w:r w:rsidR="00C21754">
          <w:rPr>
            <w:noProof/>
            <w:webHidden/>
          </w:rPr>
          <w:instrText xml:space="preserve"> PAGEREF _Toc7113997 \h </w:instrText>
        </w:r>
        <w:r w:rsidR="00C21754">
          <w:rPr>
            <w:noProof/>
            <w:webHidden/>
          </w:rPr>
        </w:r>
        <w:r w:rsidR="00C21754">
          <w:rPr>
            <w:noProof/>
            <w:webHidden/>
          </w:rPr>
          <w:fldChar w:fldCharType="separate"/>
        </w:r>
        <w:r w:rsidR="00C21754">
          <w:rPr>
            <w:noProof/>
            <w:webHidden/>
          </w:rPr>
          <w:t>152</w:t>
        </w:r>
        <w:r w:rsidR="00C21754">
          <w:rPr>
            <w:noProof/>
            <w:webHidden/>
          </w:rPr>
          <w:fldChar w:fldCharType="end"/>
        </w:r>
      </w:hyperlink>
    </w:p>
    <w:p w:rsidR="00E35B49" w:rsidRDefault="00E35B49">
      <w:r>
        <w:fldChar w:fldCharType="end"/>
      </w:r>
    </w:p>
    <w:p w:rsidR="00E35B49" w:rsidRDefault="00E35B49"/>
    <w:p w:rsidR="00E35B49" w:rsidRDefault="00E35B49"/>
    <w:p w:rsidR="00821FE6" w:rsidRDefault="00821FE6">
      <w:r>
        <w:br w:type="page"/>
      </w:r>
    </w:p>
    <w:p w:rsidR="00821FE6" w:rsidRDefault="00821FE6" w:rsidP="00821FE6">
      <w:pPr>
        <w:pStyle w:val="Caption"/>
        <w:keepNext/>
      </w:pPr>
      <w:bookmarkStart w:id="1" w:name="_Toc7113921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</w:t>
      </w:r>
      <w:r w:rsidR="003B107E">
        <w:rPr>
          <w:noProof/>
        </w:rPr>
        <w:fldChar w:fldCharType="end"/>
      </w:r>
      <w:r>
        <w:t xml:space="preserve"> Patient Enrollment and Accountability by Site</w:t>
      </w:r>
      <w:bookmarkEnd w:id="1"/>
    </w:p>
    <w:p w:rsidR="00D41E6F" w:rsidRPr="00D41E6F" w:rsidRDefault="00D41E6F" w:rsidP="009B577A"/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1791"/>
        <w:gridCol w:w="5473"/>
        <w:gridCol w:w="1877"/>
        <w:gridCol w:w="1524"/>
        <w:gridCol w:w="1503"/>
        <w:gridCol w:w="1260"/>
      </w:tblGrid>
      <w:tr w:rsidR="00821FE6" w:rsidTr="00687A38">
        <w:tc>
          <w:tcPr>
            <w:tcW w:w="1791" w:type="dxa"/>
          </w:tcPr>
          <w:p w:rsidR="00821FE6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Phase</w:t>
            </w:r>
          </w:p>
        </w:tc>
        <w:tc>
          <w:tcPr>
            <w:tcW w:w="547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821FE6" w:rsidRPr="00A03B11" w:rsidRDefault="00821FE6" w:rsidP="00821F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821FE6" w:rsidRPr="00A03B11" w:rsidRDefault="00821FE6" w:rsidP="00821F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821FE6" w:rsidTr="00687A38">
        <w:tc>
          <w:tcPr>
            <w:tcW w:w="1791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84D" w:rsidTr="00687A38">
        <w:tc>
          <w:tcPr>
            <w:tcW w:w="1791" w:type="dxa"/>
          </w:tcPr>
          <w:p w:rsidR="00F3084D" w:rsidRPr="00A03B11" w:rsidRDefault="00F3084D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Enrolled, N</w:t>
            </w:r>
            <w:r w:rsidR="00D41E6F">
              <w:rPr>
                <w:rFonts w:ascii="Arial" w:hAnsi="Arial" w:cs="Arial"/>
                <w:sz w:val="18"/>
                <w:szCs w:val="18"/>
              </w:rPr>
              <w:t>either [STUDY_ECHO_PROCEDURE.Study_Exam_Date or CONTROL_ECHO_PROCEDURE.Control_Exam_Date] is non-missing</w:t>
            </w:r>
          </w:p>
        </w:tc>
        <w:tc>
          <w:tcPr>
            <w:tcW w:w="1877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F3084D" w:rsidTr="00687A38">
        <w:tc>
          <w:tcPr>
            <w:tcW w:w="1791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Exam</w:t>
            </w: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Nurse-acquired EchoGPS echocardiogram, n (%) 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Nurse-acquired EchoGPS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Nurse-acquired EchoGPS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Exam</w:t>
            </w:r>
          </w:p>
        </w:tc>
        <w:tc>
          <w:tcPr>
            <w:tcW w:w="5473" w:type="dxa"/>
          </w:tcPr>
          <w:p w:rsidR="00687A38" w:rsidRPr="00A03B11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Sonographer-acquired echocardiogram, n (%) 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Sonographer-acquired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Sonographer-acquired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Completion</w:t>
            </w: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both Nurse exam and Sonographer exam, n(%)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5B49" w:rsidRDefault="00E35B49"/>
    <w:p w:rsidR="00507988" w:rsidRDefault="00E35B49">
      <w:r>
        <w:br w:type="page"/>
      </w:r>
    </w:p>
    <w:p w:rsidR="00507988" w:rsidRDefault="00507988" w:rsidP="00507988">
      <w:pPr>
        <w:pStyle w:val="Caption"/>
        <w:keepNext/>
      </w:pPr>
      <w:bookmarkStart w:id="2" w:name="_Toc7113922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</w:t>
      </w:r>
      <w:r w:rsidR="003B107E">
        <w:rPr>
          <w:noProof/>
        </w:rPr>
        <w:fldChar w:fldCharType="end"/>
      </w:r>
      <w:r>
        <w:t xml:space="preserve"> Patient Enrollment and Accountability by Nurse</w:t>
      </w:r>
      <w:bookmarkEnd w:id="2"/>
    </w:p>
    <w:p w:rsidR="00DE47EB" w:rsidRPr="00DE47EB" w:rsidRDefault="00DE47EB" w:rsidP="009B577A">
      <w:r>
        <w:t>[STUDY_ECHO_PRO</w:t>
      </w:r>
      <w:r w:rsidR="00BB5FFA">
        <w:t>CEDURE or CONTROL_ECHO_PROCED</w:t>
      </w:r>
      <w:r>
        <w:t>URE]</w:t>
      </w:r>
    </w:p>
    <w:tbl>
      <w:tblPr>
        <w:tblStyle w:val="TableGrid"/>
        <w:tblW w:w="13131" w:type="dxa"/>
        <w:tblLayout w:type="fixed"/>
        <w:tblLook w:val="04A0" w:firstRow="1" w:lastRow="0" w:firstColumn="1" w:lastColumn="0" w:noHBand="0" w:noVBand="1"/>
      </w:tblPr>
      <w:tblGrid>
        <w:gridCol w:w="1481"/>
        <w:gridCol w:w="3185"/>
        <w:gridCol w:w="1411"/>
        <w:gridCol w:w="967"/>
        <w:gridCol w:w="711"/>
        <w:gridCol w:w="787"/>
        <w:gridCol w:w="704"/>
        <w:gridCol w:w="703"/>
        <w:gridCol w:w="777"/>
        <w:gridCol w:w="693"/>
        <w:gridCol w:w="659"/>
        <w:gridCol w:w="1053"/>
      </w:tblGrid>
      <w:tr w:rsidR="00507988" w:rsidTr="009B577A">
        <w:tc>
          <w:tcPr>
            <w:tcW w:w="148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01" w:type="dxa"/>
            <w:gridSpan w:val="8"/>
          </w:tcPr>
          <w:p w:rsidR="00507988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</w:t>
            </w:r>
            <w:r w:rsidR="00D41E6F">
              <w:rPr>
                <w:rFonts w:ascii="Arial" w:hAnsi="Arial" w:cs="Arial"/>
                <w:sz w:val="18"/>
                <w:szCs w:val="18"/>
              </w:rPr>
              <w:t>Nurse ID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053" w:type="dxa"/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Phase</w:t>
            </w: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D41E6F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1" w:type="dxa"/>
          </w:tcPr>
          <w:p w:rsidR="00507988" w:rsidRPr="00A03B11" w:rsidRDefault="00D41E6F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87" w:type="dxa"/>
          </w:tcPr>
          <w:p w:rsidR="00507988" w:rsidRPr="00A03B11" w:rsidRDefault="00D41E6F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4" w:type="dxa"/>
          </w:tcPr>
          <w:p w:rsidR="00507988" w:rsidRPr="00A03B11" w:rsidRDefault="00D41E6F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3" w:type="dxa"/>
          </w:tcPr>
          <w:p w:rsidR="00507988" w:rsidRPr="00A03B11" w:rsidRDefault="00D41E6F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77" w:type="dxa"/>
          </w:tcPr>
          <w:p w:rsidR="00507988" w:rsidRPr="00A03B11" w:rsidRDefault="00D41E6F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93" w:type="dxa"/>
          </w:tcPr>
          <w:p w:rsidR="00507988" w:rsidRPr="00A03B11" w:rsidRDefault="00D41E6F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59" w:type="dxa"/>
          </w:tcPr>
          <w:p w:rsidR="00507988" w:rsidRPr="00A03B11" w:rsidRDefault="00D41E6F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53" w:type="dxa"/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vAlign w:val="center"/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Exam</w:t>
            </w: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Nurse-acquired EchoGPS echocardiogram, n (%) 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Nurse-acquired EchoGPS echocardiogram, n (%)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Nurse-acquired EchoGPS echocardiogram, n (%)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Exam</w:t>
            </w: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Sonographer-acquired echocardiogram, n (%) 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Sonographer-acquired echocardiogram, n (%)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Sonographer-acquired echocardiogram, n (%)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96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Completion</w:t>
            </w:r>
          </w:p>
        </w:tc>
        <w:tc>
          <w:tcPr>
            <w:tcW w:w="3185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both Nurse exam and Sonographer exam, n(%)</w:t>
            </w:r>
          </w:p>
        </w:tc>
        <w:tc>
          <w:tcPr>
            <w:tcW w:w="1411" w:type="dxa"/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9B577A">
        <w:tc>
          <w:tcPr>
            <w:tcW w:w="1481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5B49" w:rsidRDefault="00E35B49"/>
    <w:p w:rsidR="00DA68BD" w:rsidRDefault="00DA68BD">
      <w:r>
        <w:br w:type="page"/>
      </w:r>
    </w:p>
    <w:p w:rsidR="00E562BE" w:rsidRDefault="00E562BE" w:rsidP="00E562BE">
      <w:pPr>
        <w:pStyle w:val="Caption"/>
        <w:keepNext/>
      </w:pPr>
      <w:bookmarkStart w:id="3" w:name="_Toc7113923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</w:t>
      </w:r>
      <w:r w:rsidR="003B107E">
        <w:rPr>
          <w:noProof/>
        </w:rPr>
        <w:fldChar w:fldCharType="end"/>
      </w:r>
      <w:r>
        <w:t xml:space="preserve"> Demographics of Enrolled Patients</w:t>
      </w:r>
      <w:bookmarkEnd w:id="3"/>
    </w:p>
    <w:p w:rsidR="00661B99" w:rsidRPr="00661B99" w:rsidRDefault="00661B99" w:rsidP="009B577A">
      <w:r>
        <w:t>[DEMOG]</w:t>
      </w:r>
    </w:p>
    <w:tbl>
      <w:tblPr>
        <w:tblStyle w:val="TableGrid"/>
        <w:tblW w:w="7114" w:type="dxa"/>
        <w:tblLook w:val="04A0" w:firstRow="1" w:lastRow="0" w:firstColumn="1" w:lastColumn="0" w:noHBand="0" w:noVBand="1"/>
      </w:tblPr>
      <w:tblGrid>
        <w:gridCol w:w="5148"/>
        <w:gridCol w:w="1966"/>
      </w:tblGrid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Enrolled</w:t>
            </w:r>
            <w:r w:rsidR="00661B99">
              <w:rPr>
                <w:rFonts w:ascii="Arial" w:hAnsi="Arial" w:cs="Arial"/>
                <w:sz w:val="18"/>
                <w:szCs w:val="18"/>
              </w:rPr>
              <w:t xml:space="preserve"> Y if either [STUDY_ECHO_PROCEDURE.Study_Exam_Date] is non-missing OR</w:t>
            </w:r>
          </w:p>
          <w:p w:rsidR="00661B99" w:rsidRDefault="00661B99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[CONTROL_ECHO_PROCEDURE.Control_Exam_Date] is non-missing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Sex, n 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Ethnicity, n 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or Latino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Hispanic or Latino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Unknown/Not Reported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Race, n(%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Black/ African American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rPr>
          <w:trHeight w:val="74"/>
        </w:trPr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Indian / Alaska Native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rPr>
          <w:trHeight w:val="74"/>
        </w:trPr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Native Hawaiian or other Pacific Islander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Unknown/ Not Reported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B65A9D" w:rsidRDefault="00972EBA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on day of protocol-required scan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, years </w:t>
            </w: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XX.X(XX.XX)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</w:tr>
    </w:tbl>
    <w:p w:rsidR="00E562BE" w:rsidRDefault="00E562BE" w:rsidP="00E50C69">
      <w:pPr>
        <w:pStyle w:val="Caption"/>
        <w:keepNext/>
      </w:pPr>
    </w:p>
    <w:p w:rsidR="00BF5106" w:rsidRDefault="00BF5106" w:rsidP="00BF5106">
      <w:pPr>
        <w:pStyle w:val="Caption"/>
        <w:keepNext/>
      </w:pPr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>
        <w:rPr>
          <w:noProof/>
        </w:rPr>
        <w:t>4</w:t>
      </w:r>
      <w:r w:rsidR="003B107E">
        <w:rPr>
          <w:noProof/>
        </w:rPr>
        <w:fldChar w:fldCharType="end"/>
      </w:r>
      <w:r>
        <w:t xml:space="preserve"> </w:t>
      </w:r>
      <w:commentRangeStart w:id="4"/>
      <w:r>
        <w:t xml:space="preserve">Nurse </w:t>
      </w:r>
      <w:commentRangeEnd w:id="4"/>
      <w:r>
        <w:rPr>
          <w:rStyle w:val="CommentReference"/>
          <w:b w:val="0"/>
          <w:bCs w:val="0"/>
          <w:color w:val="auto"/>
        </w:rPr>
        <w:commentReference w:id="4"/>
      </w:r>
      <w:r>
        <w:t>User Training and Qualification for User Readiness by Site</w:t>
      </w:r>
    </w:p>
    <w:tbl>
      <w:tblPr>
        <w:tblStyle w:val="TableGrid"/>
        <w:tblW w:w="11637" w:type="dxa"/>
        <w:tblLook w:val="04A0" w:firstRow="1" w:lastRow="0" w:firstColumn="1" w:lastColumn="0" w:noHBand="0" w:noVBand="1"/>
      </w:tblPr>
      <w:tblGrid>
        <w:gridCol w:w="5473"/>
        <w:gridCol w:w="1877"/>
        <w:gridCol w:w="1524"/>
        <w:gridCol w:w="1503"/>
        <w:gridCol w:w="1260"/>
      </w:tblGrid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All</w:t>
            </w: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Nurses undergoing didactic  training, guided EchoGPS training and hands-on practice, N</w:t>
            </w: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</w:t>
            </w: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Nurses approved as a User, n (%)</w:t>
            </w: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 (XX.X%)</w:t>
            </w:r>
          </w:p>
        </w:tc>
        <w:tc>
          <w:tcPr>
            <w:tcW w:w="1503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 (XX.X%)</w:t>
            </w:r>
          </w:p>
        </w:tc>
        <w:tc>
          <w:tcPr>
            <w:tcW w:w="1260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 (XX.X%)</w:t>
            </w: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Nurses failed as a User, n (%)</w:t>
            </w: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 (XX.X%)</w:t>
            </w:r>
          </w:p>
        </w:tc>
        <w:tc>
          <w:tcPr>
            <w:tcW w:w="1503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 (XX.X%)</w:t>
            </w:r>
          </w:p>
        </w:tc>
        <w:tc>
          <w:tcPr>
            <w:tcW w:w="1260" w:type="dxa"/>
            <w:vAlign w:val="center"/>
          </w:tcPr>
          <w:p w:rsidR="00BF5106" w:rsidRPr="00BF5106" w:rsidRDefault="00BF5106" w:rsidP="00BF5106">
            <w:pPr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XX (XX.X%)</w:t>
            </w: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Number of independent, hands-on practice scans necessary before User qualified, per nurse*</w:t>
            </w: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mean (SD)</w:t>
            </w: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median</w:t>
            </w: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F5106">
              <w:rPr>
                <w:rFonts w:ascii="Arial" w:hAnsi="Arial" w:cs="Arial"/>
                <w:strike/>
                <w:sz w:val="18"/>
                <w:szCs w:val="18"/>
              </w:rPr>
              <w:t>min, max</w:t>
            </w: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  <w:tr w:rsidR="00BF5106" w:rsidTr="00BF5106">
        <w:tc>
          <w:tcPr>
            <w:tcW w:w="547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877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24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503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  <w:tc>
          <w:tcPr>
            <w:tcW w:w="1260" w:type="dxa"/>
          </w:tcPr>
          <w:p w:rsidR="00BF5106" w:rsidRPr="00BF5106" w:rsidRDefault="00BF5106" w:rsidP="00BF5106">
            <w:pPr>
              <w:rPr>
                <w:rFonts w:ascii="Arial" w:hAnsi="Arial" w:cs="Arial"/>
                <w:strike/>
                <w:sz w:val="18"/>
                <w:szCs w:val="18"/>
              </w:rPr>
            </w:pPr>
          </w:p>
        </w:tc>
      </w:tr>
    </w:tbl>
    <w:p w:rsidR="00BF5106" w:rsidRDefault="00BF5106" w:rsidP="00BF5106"/>
    <w:p w:rsidR="00BF5106" w:rsidRDefault="00BF5106" w:rsidP="00BF5106"/>
    <w:p w:rsidR="00BF5106" w:rsidRDefault="00BF5106" w:rsidP="00BF5106"/>
    <w:p w:rsidR="00BF5106" w:rsidRDefault="00BF5106" w:rsidP="00BF5106"/>
    <w:p w:rsidR="00BF5106" w:rsidRDefault="00BF5106" w:rsidP="00BF5106"/>
    <w:p w:rsidR="00BF5106" w:rsidRPr="00BF5106" w:rsidRDefault="00BF5106" w:rsidP="00BF5106"/>
    <w:p w:rsidR="00B74594" w:rsidRDefault="00E562BE">
      <w:r>
        <w:br w:type="page"/>
      </w:r>
    </w:p>
    <w:p w:rsidR="00B74594" w:rsidRDefault="00B74594" w:rsidP="00B74594">
      <w:pPr>
        <w:pStyle w:val="Caption"/>
        <w:keepNext/>
      </w:pPr>
      <w:bookmarkStart w:id="5" w:name="_Toc7113924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</w:t>
      </w:r>
      <w:r w:rsidR="003B107E">
        <w:rPr>
          <w:noProof/>
        </w:rPr>
        <w:fldChar w:fldCharType="end"/>
      </w:r>
      <w:r>
        <w:t xml:space="preserve"> Summary of Patients with Known </w:t>
      </w:r>
      <w:r w:rsidR="00ED2549">
        <w:t>Cardiac</w:t>
      </w:r>
      <w:r>
        <w:t xml:space="preserve"> Abnormalities at Time of Enrollment by Study Site</w:t>
      </w:r>
      <w:bookmarkEnd w:id="5"/>
    </w:p>
    <w:p w:rsidR="00661B99" w:rsidRPr="00661B99" w:rsidRDefault="00661B99" w:rsidP="009B577A">
      <w:r>
        <w:t>[CARDIAC_ABNORM_ENROLL]</w:t>
      </w:r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850"/>
        <w:gridCol w:w="1177"/>
        <w:gridCol w:w="1260"/>
      </w:tblGrid>
      <w:tr w:rsidR="003022A8" w:rsidTr="009B577A">
        <w:tc>
          <w:tcPr>
            <w:tcW w:w="3627" w:type="dxa"/>
          </w:tcPr>
          <w:p w:rsidR="003022A8" w:rsidRPr="00A03B11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022A8" w:rsidRPr="00A03B11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3022A8" w:rsidRPr="00A03B11" w:rsidRDefault="003022A8" w:rsidP="00B745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3022A8" w:rsidRPr="00A03B11" w:rsidRDefault="003022A8" w:rsidP="00B745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022A8" w:rsidTr="00692DA9">
        <w:tc>
          <w:tcPr>
            <w:tcW w:w="3627" w:type="dxa"/>
          </w:tcPr>
          <w:p w:rsidR="003022A8" w:rsidRPr="00A03B11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022A8" w:rsidRPr="00A03B11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3022A8" w:rsidRPr="00A03B11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77" w:type="dxa"/>
          </w:tcPr>
          <w:p w:rsidR="003022A8" w:rsidRPr="00A03B11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3022A8" w:rsidRPr="00A03B11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692DA9">
        <w:tc>
          <w:tcPr>
            <w:tcW w:w="362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  <w:vAlign w:val="center"/>
          </w:tcPr>
          <w:p w:rsidR="003022A8" w:rsidRPr="003D68A2" w:rsidRDefault="003022A8" w:rsidP="00B745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68A2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177" w:type="dxa"/>
            <w:vAlign w:val="center"/>
          </w:tcPr>
          <w:p w:rsidR="003022A8" w:rsidRPr="00F037AC" w:rsidRDefault="003022A8" w:rsidP="00B745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3022A8" w:rsidRPr="00F037AC" w:rsidRDefault="003022A8" w:rsidP="00B745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3022A8" w:rsidTr="00692DA9">
        <w:tc>
          <w:tcPr>
            <w:tcW w:w="362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692DA9">
        <w:tc>
          <w:tcPr>
            <w:tcW w:w="3627" w:type="dxa"/>
          </w:tcPr>
          <w:p w:rsidR="003022A8" w:rsidRPr="0006386D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Patients with any Known Cardiac Abnormality</w:t>
            </w:r>
            <w:r w:rsidRPr="003D68A2">
              <w:rPr>
                <w:rFonts w:ascii="Arial" w:hAnsi="Arial" w:cs="Arial"/>
                <w:sz w:val="18"/>
                <w:szCs w:val="18"/>
              </w:rPr>
              <w:t xml:space="preserve"> per protocol, n(%)</w:t>
            </w:r>
          </w:p>
        </w:tc>
        <w:tc>
          <w:tcPr>
            <w:tcW w:w="4581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022A8" w:rsidTr="00692DA9">
        <w:tc>
          <w:tcPr>
            <w:tcW w:w="362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692DA9">
        <w:tc>
          <w:tcPr>
            <w:tcW w:w="362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692DA9">
        <w:tc>
          <w:tcPr>
            <w:tcW w:w="362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Category of Abnormality</w:t>
            </w:r>
          </w:p>
        </w:tc>
        <w:tc>
          <w:tcPr>
            <w:tcW w:w="4581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692DA9">
        <w:tc>
          <w:tcPr>
            <w:tcW w:w="362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3022A8" w:rsidRPr="003D68A2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022A8" w:rsidRPr="00F037AC" w:rsidRDefault="003022A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37AC" w:rsidTr="00692DA9">
        <w:tc>
          <w:tcPr>
            <w:tcW w:w="3627" w:type="dxa"/>
          </w:tcPr>
          <w:p w:rsid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Abnormal left ventricular size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844B68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[ABCAT=LVS]</w:t>
            </w: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Dilated LV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3D68A2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3D68A2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Abnormal LV size or wall thickness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3D68A2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3D68A2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37AC" w:rsidRPr="003D68A2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37AC" w:rsidTr="00692DA9">
        <w:tc>
          <w:tcPr>
            <w:tcW w:w="3627" w:type="dxa"/>
          </w:tcPr>
          <w:p w:rsid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Abnormal left ventricular function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[ABCAT=LVF</w:t>
            </w:r>
            <w:r w:rsidRPr="00844B68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]</w:t>
            </w: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Hyperdynamic LV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9B577A" w:rsidRDefault="00F037AC" w:rsidP="003022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Reduced LV function +/- regional wall</w:t>
            </w:r>
          </w:p>
          <w:p w:rsidR="00F037AC" w:rsidRPr="00F037AC" w:rsidRDefault="00F037AC" w:rsidP="003022A8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abnormalities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9B577A" w:rsidRDefault="00F037AC" w:rsidP="003022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Severely reduced LV function +/- regional</w:t>
            </w:r>
          </w:p>
          <w:p w:rsidR="00F037AC" w:rsidRPr="00F037AC" w:rsidRDefault="00F037AC" w:rsidP="003022A8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wall abnormalities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37AC" w:rsidTr="00692DA9">
        <w:tc>
          <w:tcPr>
            <w:tcW w:w="3627" w:type="dxa"/>
          </w:tcPr>
          <w:p w:rsid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Abnormal right ventricular size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[ABCAT=R</w:t>
            </w:r>
            <w:r w:rsidRPr="00844B68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VS]</w:t>
            </w: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Dilated RV</w:t>
            </w: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F037AC" w:rsidTr="00692DA9">
        <w:tc>
          <w:tcPr>
            <w:tcW w:w="362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037AC" w:rsidRPr="00F037AC" w:rsidRDefault="00F037AC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692DA9">
        <w:tc>
          <w:tcPr>
            <w:tcW w:w="3627" w:type="dxa"/>
          </w:tcPr>
          <w:p w:rsidR="00A86408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Pericardial effusion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[ABCAT=PE</w:t>
            </w:r>
            <w:r w:rsidRPr="00844B68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]</w:t>
            </w:r>
          </w:p>
        </w:tc>
        <w:tc>
          <w:tcPr>
            <w:tcW w:w="4581" w:type="dxa"/>
          </w:tcPr>
          <w:p w:rsidR="00A86408" w:rsidRPr="00F037AC" w:rsidRDefault="00A86408" w:rsidP="003022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A86408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Presence of more-than-trivial/physiologic</w:t>
            </w:r>
          </w:p>
          <w:p w:rsidR="00A86408" w:rsidRPr="00A86408" w:rsidRDefault="00A86408" w:rsidP="003022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pericardial effusion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692DA9">
        <w:tc>
          <w:tcPr>
            <w:tcW w:w="3627" w:type="dxa"/>
          </w:tcPr>
          <w:p w:rsidR="00A86408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Inferior vena cava size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lastRenderedPageBreak/>
              <w:t>[ABCAT=IVC</w:t>
            </w:r>
            <w:r w:rsidRPr="00844B68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S]</w:t>
            </w: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 xml:space="preserve">XX </w:t>
            </w:r>
            <w:r w:rsidRPr="00D40209">
              <w:rPr>
                <w:rFonts w:ascii="Arial" w:hAnsi="Arial" w:cs="Arial"/>
                <w:sz w:val="18"/>
                <w:szCs w:val="18"/>
              </w:rPr>
              <w:lastRenderedPageBreak/>
              <w:t>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lastRenderedPageBreak/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9B577A" w:rsidRDefault="00A86408" w:rsidP="003022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Dilated</w:t>
            </w:r>
          </w:p>
          <w:p w:rsidR="00A86408" w:rsidRPr="00F037AC" w:rsidRDefault="00A86408" w:rsidP="003022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Lack of size change on inspiration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692DA9">
        <w:tc>
          <w:tcPr>
            <w:tcW w:w="3627" w:type="dxa"/>
          </w:tcPr>
          <w:p w:rsidR="00A86408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Right ventricular function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[ABCAT=RVF</w:t>
            </w:r>
            <w:r w:rsidRPr="00844B68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]</w:t>
            </w: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Decreased RV function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692DA9">
        <w:tc>
          <w:tcPr>
            <w:tcW w:w="3627" w:type="dxa"/>
          </w:tcPr>
          <w:p w:rsidR="00A86408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Left atrial size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[ABCAT=LAS</w:t>
            </w:r>
            <w:r w:rsidRPr="00844B68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]</w:t>
            </w: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Enlargement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692DA9">
        <w:tc>
          <w:tcPr>
            <w:tcW w:w="3627" w:type="dxa"/>
          </w:tcPr>
          <w:p w:rsidR="00A86408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Valvular abnormalities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6D0742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[ABCAT=VA]</w:t>
            </w: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Mitral valve calcification/stenosis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Mitral valve prolapse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Mitral annular calcification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Aortic valve calcification/stenosis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Valvular/leaflet thickening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Bicuspid aortic valve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Tricuspid valve calcification/stenosis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692DA9">
        <w:tc>
          <w:tcPr>
            <w:tcW w:w="3627" w:type="dxa"/>
          </w:tcPr>
          <w:p w:rsidR="00A86408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Implanted Medical Devices</w:t>
            </w:r>
          </w:p>
          <w:p w:rsidR="00844B68" w:rsidRPr="00F037AC" w:rsidRDefault="00844B6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6D0742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[ABCAT=</w:t>
            </w:r>
            <w:r w:rsidR="006D0742" w:rsidRPr="006D0742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IMD]</w:t>
            </w: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Pacemaker/ICD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Leadless pacemaker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Prosthetic heart valve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 xml:space="preserve">XX </w:t>
            </w:r>
            <w:r w:rsidRPr="00D40209">
              <w:rPr>
                <w:rFonts w:ascii="Arial" w:hAnsi="Arial" w:cs="Arial"/>
                <w:sz w:val="18"/>
                <w:szCs w:val="18"/>
              </w:rPr>
              <w:lastRenderedPageBreak/>
              <w:t>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lastRenderedPageBreak/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LAA closure device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Atrial septal defect closure device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Ventricular septal defect closure device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Patent foramen ovale closure device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86408" w:rsidTr="00692DA9">
        <w:tc>
          <w:tcPr>
            <w:tcW w:w="362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Valve repair device</w:t>
            </w:r>
          </w:p>
        </w:tc>
        <w:tc>
          <w:tcPr>
            <w:tcW w:w="185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177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</w:tbl>
    <w:p w:rsidR="00A86408" w:rsidRDefault="00A86408"/>
    <w:p w:rsidR="00A86408" w:rsidRDefault="00A86408"/>
    <w:p w:rsidR="00A86408" w:rsidRDefault="00A86408">
      <w:r>
        <w:br w:type="page"/>
      </w:r>
    </w:p>
    <w:p w:rsidR="00A86408" w:rsidRDefault="00A86408"/>
    <w:p w:rsidR="00A86408" w:rsidRDefault="00A86408" w:rsidP="00A86408">
      <w:pPr>
        <w:pStyle w:val="Caption"/>
        <w:keepNext/>
      </w:pPr>
      <w:bookmarkStart w:id="6" w:name="_Toc7113925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</w:t>
      </w:r>
      <w:r w:rsidR="003B107E">
        <w:rPr>
          <w:noProof/>
        </w:rPr>
        <w:fldChar w:fldCharType="end"/>
      </w:r>
      <w:r w:rsidR="00E27AE4">
        <w:t xml:space="preserve"> Summary of Patients with </w:t>
      </w:r>
      <w:r>
        <w:t xml:space="preserve">Cardiac Abnormalities </w:t>
      </w:r>
      <w:r w:rsidR="00E27AE4">
        <w:t xml:space="preserve">Identified through </w:t>
      </w:r>
      <w:r>
        <w:t xml:space="preserve">Scheduled </w:t>
      </w:r>
      <w:r w:rsidR="00E27AE4">
        <w:t xml:space="preserve">Standard-of-Care </w:t>
      </w:r>
      <w:r>
        <w:t>Echocardiogram by Study Site</w:t>
      </w:r>
      <w:bookmarkEnd w:id="6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768"/>
        <w:gridCol w:w="4483"/>
        <w:gridCol w:w="1513"/>
        <w:gridCol w:w="1488"/>
        <w:gridCol w:w="1243"/>
      </w:tblGrid>
      <w:tr w:rsidR="00A86408" w:rsidTr="00A86408">
        <w:tc>
          <w:tcPr>
            <w:tcW w:w="3627" w:type="dxa"/>
          </w:tcPr>
          <w:p w:rsidR="00A86408" w:rsidRPr="00A03B11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A03B11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86408" w:rsidRPr="00A03B11" w:rsidRDefault="00A86408" w:rsidP="00A864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A86408" w:rsidRPr="00A03B11" w:rsidRDefault="00A86408" w:rsidP="00A864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4470FF" w:rsidTr="00A86408">
        <w:tc>
          <w:tcPr>
            <w:tcW w:w="3627" w:type="dxa"/>
          </w:tcPr>
          <w:p w:rsidR="00A86408" w:rsidRPr="00A03B11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A03B11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A03B11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A86408" w:rsidRPr="00A03B11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A86408" w:rsidRPr="00A03B11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FF" w:rsidTr="00A86408">
        <w:tc>
          <w:tcPr>
            <w:tcW w:w="3627" w:type="dxa"/>
          </w:tcPr>
          <w:p w:rsidR="00A86408" w:rsidRPr="00F037AC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86408" w:rsidRPr="00D40209" w:rsidRDefault="00A86408" w:rsidP="00A864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A86408" w:rsidRPr="00D40209" w:rsidRDefault="00A86408" w:rsidP="00A864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A86408" w:rsidRPr="00D40209" w:rsidRDefault="00A86408" w:rsidP="00A864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4470FF" w:rsidTr="00A86408">
        <w:tc>
          <w:tcPr>
            <w:tcW w:w="3627" w:type="dxa"/>
          </w:tcPr>
          <w:p w:rsidR="00A86408" w:rsidRPr="00F037AC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FF" w:rsidTr="00A86408">
        <w:tc>
          <w:tcPr>
            <w:tcW w:w="3627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Patients wi</w:t>
            </w:r>
            <w:r w:rsidR="00E27AE4">
              <w:rPr>
                <w:rFonts w:ascii="Arial" w:hAnsi="Arial" w:cs="Arial"/>
                <w:sz w:val="18"/>
                <w:szCs w:val="18"/>
              </w:rPr>
              <w:t>th any Cardiac Abnormality Identified through Scheduled Echocardiogram</w:t>
            </w:r>
            <w:r w:rsidRPr="00D40209">
              <w:rPr>
                <w:rFonts w:ascii="Arial" w:hAnsi="Arial" w:cs="Arial"/>
                <w:sz w:val="18"/>
                <w:szCs w:val="18"/>
              </w:rPr>
              <w:t>, n(%)</w:t>
            </w:r>
          </w:p>
        </w:tc>
        <w:tc>
          <w:tcPr>
            <w:tcW w:w="4581" w:type="dxa"/>
          </w:tcPr>
          <w:p w:rsidR="00A86408" w:rsidRPr="00E16AAB" w:rsidRDefault="00E16AAB" w:rsidP="00A86408">
            <w:pPr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</w:pPr>
            <w:r w:rsidRPr="00E16AAB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[cardiac_abnormality=TRUE]</w:t>
            </w: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A86408" w:rsidRPr="00F037AC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FF" w:rsidTr="00A86408">
        <w:tc>
          <w:tcPr>
            <w:tcW w:w="3627" w:type="dxa"/>
          </w:tcPr>
          <w:p w:rsidR="00A86408" w:rsidRPr="00F037AC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FF" w:rsidTr="00A86408">
        <w:tc>
          <w:tcPr>
            <w:tcW w:w="3627" w:type="dxa"/>
          </w:tcPr>
          <w:p w:rsidR="00A86408" w:rsidRPr="00F037AC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F037AC">
              <w:rPr>
                <w:rFonts w:ascii="Arial" w:hAnsi="Arial" w:cs="Arial"/>
                <w:sz w:val="18"/>
                <w:szCs w:val="18"/>
              </w:rPr>
              <w:t>Category of Abnormality</w:t>
            </w:r>
            <w:r w:rsidR="00E27AE4">
              <w:rPr>
                <w:rFonts w:ascii="Arial" w:hAnsi="Arial" w:cs="Arial"/>
                <w:sz w:val="18"/>
                <w:szCs w:val="18"/>
              </w:rPr>
              <w:t>, n(%)</w:t>
            </w: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FF" w:rsidTr="00A86408">
        <w:tc>
          <w:tcPr>
            <w:tcW w:w="3627" w:type="dxa"/>
          </w:tcPr>
          <w:p w:rsidR="00A86408" w:rsidRPr="00F037AC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FF" w:rsidTr="00A86408">
        <w:tc>
          <w:tcPr>
            <w:tcW w:w="3627" w:type="dxa"/>
          </w:tcPr>
          <w:p w:rsidR="00E27AE4" w:rsidRPr="00F037AC" w:rsidRDefault="004470FF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4470FF">
              <w:rPr>
                <w:rFonts w:ascii="Arial" w:hAnsi="Arial" w:cs="Arial"/>
                <w:sz w:val="18"/>
                <w:szCs w:val="18"/>
              </w:rPr>
              <w:t>SPECIFY_ABNORMALITY___ABNORMA</w:t>
            </w: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Abnormal left ventricular size or function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4470FF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4470FF">
              <w:rPr>
                <w:rFonts w:ascii="Arial" w:hAnsi="Arial" w:cs="Arial"/>
                <w:sz w:val="18"/>
                <w:szCs w:val="18"/>
              </w:rPr>
              <w:t>SPECIFY_ABNORMALIT_1____ABNORMA</w:t>
            </w: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Abnormal right ventricular size or function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D40209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D40209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4470FF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4470FF">
              <w:rPr>
                <w:rFonts w:ascii="Arial" w:hAnsi="Arial" w:cs="Arial"/>
                <w:sz w:val="18"/>
                <w:szCs w:val="18"/>
              </w:rPr>
              <w:t>SPECIFY_ABNORMALIT_1____ABNORMA</w:t>
            </w: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Abnormal left atrial size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D40209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D40209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Abnormal right atrial size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D40209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Septal defect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Abnormal mitral valve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Abnormal tricuspid valve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Abnormal aortic valve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Pericardial effusion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Inferior vena cava size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Patent foramen ovale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Other abnormality</w:t>
            </w: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4470FF" w:rsidTr="00A86408">
        <w:tc>
          <w:tcPr>
            <w:tcW w:w="3627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86408" w:rsidRDefault="00A86408"/>
    <w:p w:rsidR="00B74594" w:rsidRDefault="00B74594">
      <w:r>
        <w:br w:type="page"/>
      </w:r>
    </w:p>
    <w:p w:rsidR="003D68A2" w:rsidRDefault="003D68A2" w:rsidP="003D68A2">
      <w:pPr>
        <w:pStyle w:val="Caption"/>
        <w:keepNext/>
      </w:pPr>
      <w:bookmarkStart w:id="7" w:name="_Toc7113926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</w:t>
      </w:r>
      <w:r w:rsidR="003B107E">
        <w:rPr>
          <w:noProof/>
        </w:rPr>
        <w:fldChar w:fldCharType="end"/>
      </w:r>
      <w:r>
        <w:t xml:space="preserve"> Summary of Cardiac</w:t>
      </w:r>
      <w:r w:rsidR="0011535D">
        <w:t xml:space="preserve"> Pathology</w:t>
      </w:r>
      <w:r>
        <w:t xml:space="preserve"> Findings from Standard-of-Care Echocardiogram: Abnormal Left Ventricular Size</w:t>
      </w:r>
      <w:bookmarkEnd w:id="7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3D68A2" w:rsidRPr="00B71B3E" w:rsidTr="00A73B3A">
        <w:tc>
          <w:tcPr>
            <w:tcW w:w="3627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3D68A2" w:rsidRPr="00B71B3E" w:rsidRDefault="003D68A2" w:rsidP="003D6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3D68A2" w:rsidRPr="00B71B3E" w:rsidRDefault="003D68A2" w:rsidP="003D6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D68A2" w:rsidRPr="00B71B3E" w:rsidTr="00A73B3A">
        <w:tc>
          <w:tcPr>
            <w:tcW w:w="3627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68A2" w:rsidRPr="00B71B3E" w:rsidTr="00A73B3A">
        <w:tc>
          <w:tcPr>
            <w:tcW w:w="3627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3D68A2" w:rsidRPr="00B71B3E" w:rsidRDefault="003D68A2" w:rsidP="003D6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3D68A2" w:rsidRPr="00B71B3E" w:rsidRDefault="003D68A2" w:rsidP="003D6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3D68A2" w:rsidRPr="00B71B3E" w:rsidRDefault="003D68A2" w:rsidP="003D68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3D68A2" w:rsidRPr="00B71B3E" w:rsidTr="00A73B3A">
        <w:tc>
          <w:tcPr>
            <w:tcW w:w="3627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68A2" w:rsidRPr="00B71B3E" w:rsidTr="00A73B3A">
        <w:tc>
          <w:tcPr>
            <w:tcW w:w="3627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68A2" w:rsidRPr="00B71B3E" w:rsidTr="00A73B3A">
        <w:tc>
          <w:tcPr>
            <w:tcW w:w="3627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L</w:t>
            </w:r>
            <w:r w:rsidR="00B71B3E">
              <w:rPr>
                <w:rFonts w:ascii="Arial" w:hAnsi="Arial" w:cs="Arial"/>
                <w:sz w:val="18"/>
                <w:szCs w:val="18"/>
              </w:rPr>
              <w:t xml:space="preserve">eft </w:t>
            </w:r>
            <w:r w:rsidRPr="00B71B3E">
              <w:rPr>
                <w:rFonts w:ascii="Arial" w:hAnsi="Arial" w:cs="Arial"/>
                <w:sz w:val="18"/>
                <w:szCs w:val="18"/>
              </w:rPr>
              <w:t>V</w:t>
            </w:r>
            <w:r w:rsidR="00B71B3E">
              <w:rPr>
                <w:rFonts w:ascii="Arial" w:hAnsi="Arial" w:cs="Arial"/>
                <w:sz w:val="18"/>
                <w:szCs w:val="18"/>
              </w:rPr>
              <w:t>entricular</w:t>
            </w:r>
            <w:r w:rsidRPr="00B71B3E">
              <w:rPr>
                <w:rFonts w:ascii="Arial" w:hAnsi="Arial" w:cs="Arial"/>
                <w:sz w:val="18"/>
                <w:szCs w:val="18"/>
              </w:rPr>
              <w:t xml:space="preserve"> Size</w:t>
            </w: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Dilated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 xml:space="preserve">Indeterminate 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Severity of Dilation</w:t>
            </w: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Presence of Left Ventricular Hypertrophy</w:t>
            </w: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Severity of Left Ventricular Hypertrophy</w:t>
            </w: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c>
          <w:tcPr>
            <w:tcW w:w="3627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Systolic function</w:t>
            </w: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Borderline (Low normal)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Mildly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Moderately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Severely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c>
          <w:tcPr>
            <w:tcW w:w="3627" w:type="dxa"/>
          </w:tcPr>
          <w:p w:rsidR="00011E0D" w:rsidRPr="0006386D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Diastolic function</w:t>
            </w: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Grade I: Impaired relaxation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Grade II: Pseudonormal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Grade III: Reversible restricted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Grade IV: Fixed restricted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Mildly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Mild to moderately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Moderately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Moderately to severely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Severely decreased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c>
          <w:tcPr>
            <w:tcW w:w="3627" w:type="dxa"/>
          </w:tcPr>
          <w:p w:rsidR="00011E0D" w:rsidRPr="0006386D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Abnormal LV w</w:t>
            </w:r>
            <w:r w:rsidRPr="0006386D">
              <w:rPr>
                <w:rFonts w:ascii="Arial" w:hAnsi="Arial" w:cs="Arial"/>
                <w:sz w:val="18"/>
                <w:szCs w:val="18"/>
              </w:rPr>
              <w:t>all motion</w:t>
            </w: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11E0D" w:rsidRPr="00B71B3E" w:rsidTr="00A73B3A">
        <w:tc>
          <w:tcPr>
            <w:tcW w:w="3627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c>
          <w:tcPr>
            <w:tcW w:w="3627" w:type="dxa"/>
          </w:tcPr>
          <w:p w:rsidR="00011E0D" w:rsidRPr="0006386D" w:rsidRDefault="00B71B3E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Type of abnormal wall motion</w:t>
            </w: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Hyperkinetic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Hypokinetic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Akinetic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Dyskinetic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B71B3E" w:rsidTr="00A73B3A">
        <w:tc>
          <w:tcPr>
            <w:tcW w:w="3627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Regional or global</w:t>
            </w: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06386D">
              <w:rPr>
                <w:rFonts w:ascii="Arial" w:hAnsi="Arial" w:cs="Arial"/>
                <w:sz w:val="18"/>
                <w:szCs w:val="18"/>
              </w:rPr>
              <w:t>Regional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06386D">
              <w:rPr>
                <w:rFonts w:ascii="Arial" w:hAnsi="Arial" w:cs="Arial"/>
                <w:sz w:val="18"/>
                <w:szCs w:val="18"/>
              </w:rPr>
              <w:t>Global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06386D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B71B3E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06386D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</w:tbl>
    <w:p w:rsidR="00A86408" w:rsidRDefault="00A86408"/>
    <w:p w:rsidR="00A86408" w:rsidRDefault="00A86408"/>
    <w:p w:rsidR="00E562BE" w:rsidRDefault="00E562BE">
      <w:pPr>
        <w:rPr>
          <w:b/>
          <w:bCs/>
          <w:color w:val="4F81BD" w:themeColor="accent1"/>
          <w:sz w:val="18"/>
          <w:szCs w:val="18"/>
        </w:rPr>
      </w:pPr>
    </w:p>
    <w:p w:rsidR="0006386D" w:rsidRDefault="0006386D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06386D" w:rsidRDefault="0006386D" w:rsidP="0006386D">
      <w:pPr>
        <w:pStyle w:val="Caption"/>
        <w:keepNext/>
      </w:pPr>
      <w:bookmarkStart w:id="8" w:name="_Toc7113927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8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Abnormal Right Ventricular Size</w:t>
      </w:r>
      <w:bookmarkEnd w:id="8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Right </w:t>
            </w:r>
            <w:r w:rsidRPr="00B71B3E"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entricular</w:t>
            </w:r>
            <w:r w:rsidRPr="00B71B3E">
              <w:rPr>
                <w:rFonts w:ascii="Arial" w:hAnsi="Arial" w:cs="Arial"/>
                <w:sz w:val="18"/>
                <w:szCs w:val="18"/>
              </w:rPr>
              <w:t xml:space="preserve"> Size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Dilated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 xml:space="preserve">Indeterminate 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Severity of Dilation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Systolic function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Borderline (Low normal)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Mildly decreased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Moderately decreased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Severely decreased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</w:tbl>
    <w:p w:rsidR="00E562BE" w:rsidRDefault="00E562BE" w:rsidP="00E50C69">
      <w:pPr>
        <w:pStyle w:val="Caption"/>
        <w:keepNext/>
      </w:pPr>
    </w:p>
    <w:p w:rsidR="0006386D" w:rsidRDefault="0006386D">
      <w:r>
        <w:br w:type="page"/>
      </w:r>
    </w:p>
    <w:p w:rsidR="0006386D" w:rsidRDefault="0006386D" w:rsidP="0006386D">
      <w:pPr>
        <w:pStyle w:val="Caption"/>
        <w:keepNext/>
      </w:pPr>
      <w:bookmarkStart w:id="9" w:name="_Toc7113928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9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Abnormal Left Atrial Size</w:t>
      </w:r>
      <w:bookmarkEnd w:id="9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Left Atrial</w:t>
            </w:r>
            <w:r w:rsidRPr="00B71B3E">
              <w:rPr>
                <w:rFonts w:ascii="Arial" w:hAnsi="Arial" w:cs="Arial"/>
                <w:sz w:val="18"/>
                <w:szCs w:val="18"/>
              </w:rPr>
              <w:t xml:space="preserve"> Size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Dilated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 xml:space="preserve">Indeterminate 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Severity of Dilation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386D" w:rsidRDefault="0006386D" w:rsidP="009B577A"/>
    <w:p w:rsidR="0006386D" w:rsidRDefault="0006386D">
      <w:r>
        <w:br w:type="page"/>
      </w:r>
    </w:p>
    <w:p w:rsidR="0006386D" w:rsidRDefault="0006386D" w:rsidP="009B577A"/>
    <w:p w:rsidR="0006386D" w:rsidRDefault="0006386D" w:rsidP="009B577A"/>
    <w:p w:rsidR="0006386D" w:rsidRDefault="0006386D" w:rsidP="0006386D">
      <w:pPr>
        <w:pStyle w:val="Caption"/>
        <w:keepNext/>
      </w:pPr>
      <w:bookmarkStart w:id="10" w:name="_Toc7113929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10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Abnormal Right Atrial Size</w:t>
      </w:r>
      <w:bookmarkEnd w:id="10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06386D" w:rsidRPr="00D40209" w:rsidRDefault="0006386D" w:rsidP="000638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Right Atrial</w:t>
            </w:r>
            <w:r w:rsidRPr="00B71B3E">
              <w:rPr>
                <w:rFonts w:ascii="Arial" w:hAnsi="Arial" w:cs="Arial"/>
                <w:sz w:val="18"/>
                <w:szCs w:val="18"/>
              </w:rPr>
              <w:t xml:space="preserve"> Size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Dilated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 xml:space="preserve">Indeterminate 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Severity of Dilation</w:t>
            </w: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6386D" w:rsidRPr="00D40209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6386D" w:rsidRPr="00D40209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6386D" w:rsidRPr="00D40209" w:rsidTr="00A73B3A">
        <w:tc>
          <w:tcPr>
            <w:tcW w:w="3627" w:type="dxa"/>
          </w:tcPr>
          <w:p w:rsidR="0006386D" w:rsidRPr="00B71B3E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386D" w:rsidRDefault="0006386D" w:rsidP="0006386D"/>
    <w:p w:rsidR="0006386D" w:rsidRDefault="0006386D">
      <w:r>
        <w:br w:type="page"/>
      </w:r>
    </w:p>
    <w:p w:rsidR="0006386D" w:rsidRDefault="0006386D" w:rsidP="009B577A"/>
    <w:p w:rsidR="00A73B3A" w:rsidRDefault="00A73B3A" w:rsidP="00A73B3A">
      <w:pPr>
        <w:pStyle w:val="Caption"/>
        <w:keepNext/>
      </w:pPr>
      <w:bookmarkStart w:id="11" w:name="_Toc7113930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11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Septal Defect</w:t>
      </w:r>
      <w:bookmarkEnd w:id="11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73B3A" w:rsidRPr="00D40209" w:rsidRDefault="00A73B3A" w:rsidP="00A73B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A73B3A" w:rsidRPr="00D40209" w:rsidRDefault="00A73B3A" w:rsidP="00A73B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B71B3E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73B3A" w:rsidRPr="00D40209" w:rsidRDefault="00A73B3A" w:rsidP="00A73B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A73B3A" w:rsidRPr="00D40209" w:rsidRDefault="00A73B3A" w:rsidP="00A73B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A73B3A" w:rsidRPr="00D40209" w:rsidRDefault="00A73B3A" w:rsidP="00A73B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Septal Defect</w:t>
            </w: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Atrial</w:t>
            </w: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Ventricular</w:t>
            </w: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73B3A" w:rsidRPr="00D40209" w:rsidTr="00A73B3A">
        <w:tc>
          <w:tcPr>
            <w:tcW w:w="3627" w:type="dxa"/>
          </w:tcPr>
          <w:p w:rsidR="00A73B3A" w:rsidRPr="00B71B3E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</w:tbl>
    <w:p w:rsidR="00AD48E4" w:rsidRDefault="00AD48E4"/>
    <w:p w:rsidR="00AD48E4" w:rsidRDefault="00AD48E4">
      <w:r>
        <w:br w:type="page"/>
      </w:r>
    </w:p>
    <w:p w:rsidR="00AD48E4" w:rsidRDefault="00AD48E4" w:rsidP="00AD48E4">
      <w:pPr>
        <w:pStyle w:val="Caption"/>
        <w:keepNext/>
      </w:pPr>
      <w:bookmarkStart w:id="12" w:name="_Toc7113931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12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Abnormal Mitral Valve</w:t>
      </w:r>
      <w:bookmarkEnd w:id="12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D48E4" w:rsidRPr="003152C9" w:rsidRDefault="00AD48E4" w:rsidP="00AD48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D48E4" w:rsidRPr="003152C9" w:rsidRDefault="00AD48E4" w:rsidP="00AD48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AD48E4" w:rsidRPr="000B671E" w:rsidRDefault="00AD48E4" w:rsidP="00AD48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AD48E4" w:rsidRPr="000B671E" w:rsidRDefault="00AD48E4" w:rsidP="00AD48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Mitral Valve Abnormality</w:t>
            </w: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Stenosis</w:t>
            </w:r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Regurgitation</w:t>
            </w:r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Leaflet calcification</w:t>
            </w:r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Annular calcification</w:t>
            </w:r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Leaflet thickening</w:t>
            </w:r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9B577A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Prolapse</w:t>
            </w:r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9B577A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Flail</w:t>
            </w:r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9B577A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Tethering</w:t>
            </w:r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9B577A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9B577A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9B577A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Severity of Stenosis</w:t>
            </w: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AD48E4" w:rsidRPr="003A44A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</w:t>
            </w:r>
            <w:r w:rsidRPr="003A44AE">
              <w:rPr>
                <w:rFonts w:ascii="Arial" w:hAnsi="Arial" w:cs="Arial"/>
                <w:sz w:val="18"/>
                <w:szCs w:val="18"/>
              </w:rPr>
              <w:t>X (XX.X%)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A2599F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 xml:space="preserve">XX </w:t>
            </w:r>
            <w:r w:rsidRPr="00A2599F">
              <w:rPr>
                <w:rFonts w:ascii="Arial" w:hAnsi="Arial" w:cs="Arial"/>
                <w:sz w:val="18"/>
                <w:szCs w:val="18"/>
              </w:rPr>
              <w:t>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Severity of Regurgitation</w:t>
            </w: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AD48E4" w:rsidRPr="003A44A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</w:t>
            </w:r>
            <w:r w:rsidRPr="003A44AE">
              <w:rPr>
                <w:rFonts w:ascii="Arial" w:hAnsi="Arial" w:cs="Arial"/>
                <w:sz w:val="18"/>
                <w:szCs w:val="18"/>
              </w:rPr>
              <w:t>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</w:t>
            </w:r>
            <w:r w:rsidRPr="00A2599F">
              <w:rPr>
                <w:rFonts w:ascii="Arial" w:hAnsi="Arial" w:cs="Arial"/>
                <w:sz w:val="18"/>
                <w:szCs w:val="18"/>
              </w:rPr>
              <w:t>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 xml:space="preserve">Severity of </w:t>
            </w:r>
            <w:r w:rsidR="003975A8">
              <w:rPr>
                <w:rFonts w:ascii="Arial" w:hAnsi="Arial" w:cs="Arial"/>
                <w:sz w:val="18"/>
                <w:szCs w:val="18"/>
              </w:rPr>
              <w:t>Leaflet C</w:t>
            </w:r>
            <w:r w:rsidRPr="000F2F2C">
              <w:rPr>
                <w:rFonts w:ascii="Arial" w:hAnsi="Arial" w:cs="Arial"/>
                <w:sz w:val="18"/>
                <w:szCs w:val="18"/>
              </w:rPr>
              <w:t>alcification</w:t>
            </w: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 xml:space="preserve">Severity of </w:t>
            </w:r>
            <w:r w:rsidR="003975A8">
              <w:rPr>
                <w:rFonts w:ascii="Arial" w:hAnsi="Arial" w:cs="Arial"/>
                <w:sz w:val="18"/>
                <w:szCs w:val="18"/>
              </w:rPr>
              <w:t>A</w:t>
            </w:r>
            <w:r w:rsidR="000F2F2C" w:rsidRPr="000F2F2C">
              <w:rPr>
                <w:rFonts w:ascii="Arial" w:hAnsi="Arial" w:cs="Arial"/>
                <w:sz w:val="18"/>
                <w:szCs w:val="18"/>
              </w:rPr>
              <w:t xml:space="preserve">nnular </w:t>
            </w:r>
            <w:r w:rsidR="003975A8">
              <w:rPr>
                <w:rFonts w:ascii="Arial" w:hAnsi="Arial" w:cs="Arial"/>
                <w:sz w:val="18"/>
                <w:szCs w:val="18"/>
              </w:rPr>
              <w:t>C</w:t>
            </w:r>
            <w:r w:rsidRPr="000F2F2C">
              <w:rPr>
                <w:rFonts w:ascii="Arial" w:hAnsi="Arial" w:cs="Arial"/>
                <w:sz w:val="18"/>
                <w:szCs w:val="18"/>
              </w:rPr>
              <w:t>alcification</w:t>
            </w: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</w:t>
            </w:r>
            <w:r w:rsidRPr="00A2599F">
              <w:rPr>
                <w:rFonts w:ascii="Arial" w:hAnsi="Arial" w:cs="Arial"/>
                <w:sz w:val="18"/>
                <w:szCs w:val="18"/>
              </w:rPr>
              <w:t>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Indeterminat</w:t>
            </w:r>
            <w:r w:rsidRPr="003152C9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524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D48E4" w:rsidRPr="000F2F2C" w:rsidTr="000F2F2C">
        <w:tc>
          <w:tcPr>
            <w:tcW w:w="3627" w:type="dxa"/>
          </w:tcPr>
          <w:p w:rsidR="00AD48E4" w:rsidRPr="000F2F2C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3975A8" w:rsidP="000F2F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Severity of Leaflet T</w:t>
            </w:r>
            <w:r w:rsidR="000F2F2C" w:rsidRPr="000F2F2C">
              <w:rPr>
                <w:rFonts w:ascii="Arial" w:hAnsi="Arial" w:cs="Arial"/>
                <w:sz w:val="18"/>
                <w:szCs w:val="18"/>
              </w:rPr>
              <w:t>hickening</w:t>
            </w: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</w:t>
            </w:r>
            <w:r w:rsidRPr="00A2599F">
              <w:rPr>
                <w:rFonts w:ascii="Arial" w:hAnsi="Arial" w:cs="Arial"/>
                <w:sz w:val="18"/>
                <w:szCs w:val="18"/>
              </w:rPr>
              <w:t xml:space="preserve">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Pro</w:t>
            </w:r>
            <w:r w:rsidR="003975A8">
              <w:rPr>
                <w:rFonts w:ascii="Arial" w:hAnsi="Arial" w:cs="Arial"/>
                <w:sz w:val="18"/>
                <w:szCs w:val="18"/>
              </w:rPr>
              <w:t>lapse L</w:t>
            </w:r>
            <w:r w:rsidRPr="000F2F2C">
              <w:rPr>
                <w:rFonts w:ascii="Arial" w:hAnsi="Arial" w:cs="Arial"/>
                <w:sz w:val="18"/>
                <w:szCs w:val="18"/>
              </w:rPr>
              <w:t>eaflet</w:t>
            </w: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Anterior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Posterior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Bi-leaflet (anterior and posterior)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A2599F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3975A8" w:rsidP="000F2F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Flail L</w:t>
            </w:r>
            <w:r w:rsidR="000F2F2C" w:rsidRPr="000F2F2C">
              <w:rPr>
                <w:rFonts w:ascii="Arial" w:hAnsi="Arial" w:cs="Arial"/>
                <w:sz w:val="18"/>
                <w:szCs w:val="18"/>
              </w:rPr>
              <w:t>eaflet</w:t>
            </w: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Anterior</w:t>
            </w:r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Posterior</w:t>
            </w:r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Bi-leaflet (anterior and posterior)</w:t>
            </w:r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0F2F2C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</w:tbl>
    <w:p w:rsidR="00A73B3A" w:rsidRDefault="00A73B3A" w:rsidP="009B577A"/>
    <w:p w:rsidR="000F2F2C" w:rsidRDefault="000F2F2C">
      <w:r>
        <w:br w:type="page"/>
      </w:r>
    </w:p>
    <w:p w:rsidR="00AD48E4" w:rsidRDefault="00AD48E4" w:rsidP="009B577A"/>
    <w:p w:rsidR="000F2F2C" w:rsidRDefault="000F2F2C" w:rsidP="000F2F2C">
      <w:pPr>
        <w:pStyle w:val="Caption"/>
        <w:keepNext/>
      </w:pPr>
      <w:bookmarkStart w:id="13" w:name="_Toc7113932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13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Abnormal Tricuspid Valve</w:t>
      </w:r>
      <w:bookmarkEnd w:id="13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F2F2C" w:rsidRPr="00D40209" w:rsidRDefault="000F2F2C" w:rsidP="000F2F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F2F2C" w:rsidRPr="00D40209" w:rsidRDefault="000F2F2C" w:rsidP="000F2F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0F2F2C" w:rsidRPr="00D40209" w:rsidRDefault="000F2F2C" w:rsidP="000F2F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0F2F2C" w:rsidRPr="00D40209" w:rsidRDefault="000F2F2C" w:rsidP="000F2F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3975A8" w:rsidP="000F2F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Tricuspid</w:t>
            </w:r>
            <w:r w:rsidR="000F2F2C" w:rsidRPr="000F2F2C">
              <w:rPr>
                <w:rFonts w:ascii="Arial" w:hAnsi="Arial" w:cs="Arial"/>
                <w:sz w:val="18"/>
                <w:szCs w:val="18"/>
              </w:rPr>
              <w:t xml:space="preserve"> Valve Abnormality</w:t>
            </w: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Stenosis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Regurgitation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Leaflet calcification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Annular calcification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Leaflet thickening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Prolapse</w:t>
            </w:r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Flail</w:t>
            </w:r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Tethering</w:t>
            </w:r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Severity of Stenosis</w:t>
            </w: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Severity of Regurgitation</w:t>
            </w: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D40209" w:rsidRDefault="003975A8" w:rsidP="000F2F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Severity of Leaflet C</w:t>
            </w:r>
            <w:r w:rsidR="000F2F2C" w:rsidRPr="00D40209">
              <w:rPr>
                <w:rFonts w:ascii="Arial" w:hAnsi="Arial" w:cs="Arial"/>
                <w:sz w:val="18"/>
                <w:szCs w:val="18"/>
              </w:rPr>
              <w:t>alcification</w:t>
            </w: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</w:t>
            </w:r>
            <w:r w:rsidR="003975A8">
              <w:rPr>
                <w:rFonts w:ascii="Arial" w:hAnsi="Arial" w:cs="Arial"/>
                <w:sz w:val="18"/>
                <w:szCs w:val="18"/>
              </w:rPr>
              <w:t>ty of A</w:t>
            </w:r>
            <w:r w:rsidRPr="000F2F2C">
              <w:rPr>
                <w:rFonts w:ascii="Arial" w:hAnsi="Arial" w:cs="Arial"/>
                <w:sz w:val="18"/>
                <w:szCs w:val="18"/>
              </w:rPr>
              <w:t xml:space="preserve">nnular </w:t>
            </w:r>
            <w:r w:rsidR="003975A8">
              <w:rPr>
                <w:rFonts w:ascii="Arial" w:hAnsi="Arial" w:cs="Arial"/>
                <w:sz w:val="18"/>
                <w:szCs w:val="18"/>
              </w:rPr>
              <w:t>C</w:t>
            </w:r>
            <w:r w:rsidRPr="00D40209">
              <w:rPr>
                <w:rFonts w:ascii="Arial" w:hAnsi="Arial" w:cs="Arial"/>
                <w:sz w:val="18"/>
                <w:szCs w:val="18"/>
              </w:rPr>
              <w:t>alcification</w:t>
            </w: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D40209" w:rsidRDefault="003975A8" w:rsidP="000F2F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Severity of L</w:t>
            </w:r>
            <w:r w:rsidR="000F2F2C" w:rsidRPr="000F2F2C">
              <w:rPr>
                <w:rFonts w:ascii="Arial" w:hAnsi="Arial" w:cs="Arial"/>
                <w:sz w:val="18"/>
                <w:szCs w:val="18"/>
              </w:rPr>
              <w:t>eaflet</w:t>
            </w:r>
            <w:r>
              <w:rPr>
                <w:rFonts w:ascii="Arial" w:hAnsi="Arial" w:cs="Arial"/>
                <w:sz w:val="18"/>
                <w:szCs w:val="18"/>
              </w:rPr>
              <w:t xml:space="preserve"> T</w:t>
            </w:r>
            <w:r w:rsidR="000F2F2C" w:rsidRPr="00D40209">
              <w:rPr>
                <w:rFonts w:ascii="Arial" w:hAnsi="Arial" w:cs="Arial"/>
                <w:sz w:val="18"/>
                <w:szCs w:val="18"/>
              </w:rPr>
              <w:t>hickening</w:t>
            </w: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0F2F2C" w:rsidRPr="00D40209" w:rsidTr="000F2F2C">
        <w:tc>
          <w:tcPr>
            <w:tcW w:w="3627" w:type="dxa"/>
          </w:tcPr>
          <w:p w:rsidR="000F2F2C" w:rsidRPr="000F2F2C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2F2C" w:rsidRDefault="000F2F2C" w:rsidP="009B577A"/>
    <w:p w:rsidR="000F2F2C" w:rsidRDefault="000F2F2C">
      <w:r>
        <w:br w:type="page"/>
      </w:r>
    </w:p>
    <w:p w:rsidR="000F2F2C" w:rsidRDefault="000F2F2C" w:rsidP="009B577A"/>
    <w:p w:rsidR="003975A8" w:rsidRDefault="003975A8" w:rsidP="003975A8">
      <w:pPr>
        <w:pStyle w:val="Caption"/>
        <w:keepNext/>
      </w:pPr>
      <w:bookmarkStart w:id="14" w:name="_Toc7113933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14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Abnormal Aortic Valve</w:t>
      </w:r>
      <w:bookmarkEnd w:id="14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3975A8" w:rsidRPr="00D40209" w:rsidRDefault="003975A8" w:rsidP="003975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3975A8" w:rsidRPr="00D40209" w:rsidRDefault="003975A8" w:rsidP="003975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3975A8" w:rsidRPr="00D40209" w:rsidRDefault="003975A8" w:rsidP="003975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3975A8" w:rsidRPr="00D40209" w:rsidRDefault="003975A8" w:rsidP="003975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Aortic</w:t>
            </w:r>
            <w:r w:rsidRPr="000F2F2C">
              <w:rPr>
                <w:rFonts w:ascii="Arial" w:hAnsi="Arial" w:cs="Arial"/>
                <w:sz w:val="18"/>
                <w:szCs w:val="18"/>
              </w:rPr>
              <w:t xml:space="preserve"> Valve Abnormality</w:t>
            </w: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Stenosis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Regurgitation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Leaflet calcification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Annular calcification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Leaflet thickening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Prolapse</w:t>
            </w: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Flail</w:t>
            </w: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Tethering</w:t>
            </w: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Bicuspid aortic valve</w:t>
            </w: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Severity of Stenosis</w:t>
            </w: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Severity of Regurgitation</w:t>
            </w: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Severity of Leaflet C</w:t>
            </w:r>
            <w:r w:rsidRPr="00D40209">
              <w:rPr>
                <w:rFonts w:ascii="Arial" w:hAnsi="Arial" w:cs="Arial"/>
                <w:sz w:val="18"/>
                <w:szCs w:val="18"/>
              </w:rPr>
              <w:t>alcification</w:t>
            </w: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0F2F2C">
              <w:rPr>
                <w:rFonts w:ascii="Arial" w:hAnsi="Arial" w:cs="Arial"/>
                <w:sz w:val="18"/>
                <w:szCs w:val="18"/>
              </w:rPr>
              <w:t>Severi</w:t>
            </w:r>
            <w:r>
              <w:rPr>
                <w:rFonts w:ascii="Arial" w:hAnsi="Arial" w:cs="Arial"/>
                <w:sz w:val="18"/>
                <w:szCs w:val="18"/>
              </w:rPr>
              <w:t>ty of A</w:t>
            </w:r>
            <w:r w:rsidRPr="000F2F2C">
              <w:rPr>
                <w:rFonts w:ascii="Arial" w:hAnsi="Arial" w:cs="Arial"/>
                <w:sz w:val="18"/>
                <w:szCs w:val="18"/>
              </w:rPr>
              <w:t xml:space="preserve">nnular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D40209">
              <w:rPr>
                <w:rFonts w:ascii="Arial" w:hAnsi="Arial" w:cs="Arial"/>
                <w:sz w:val="18"/>
                <w:szCs w:val="18"/>
              </w:rPr>
              <w:t>alcification</w:t>
            </w: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Severity of L</w:t>
            </w:r>
            <w:r w:rsidRPr="000F2F2C">
              <w:rPr>
                <w:rFonts w:ascii="Arial" w:hAnsi="Arial" w:cs="Arial"/>
                <w:sz w:val="18"/>
                <w:szCs w:val="18"/>
              </w:rPr>
              <w:t>eaflet</w:t>
            </w:r>
            <w:r>
              <w:rPr>
                <w:rFonts w:ascii="Arial" w:hAnsi="Arial" w:cs="Arial"/>
                <w:sz w:val="18"/>
                <w:szCs w:val="18"/>
              </w:rPr>
              <w:t xml:space="preserve"> T</w:t>
            </w:r>
            <w:r w:rsidRPr="00D40209">
              <w:rPr>
                <w:rFonts w:ascii="Arial" w:hAnsi="Arial" w:cs="Arial"/>
                <w:sz w:val="18"/>
                <w:szCs w:val="18"/>
              </w:rPr>
              <w:t>hickening</w:t>
            </w: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None/Trivial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Mild to 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Moderate to 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Severe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Indeterminate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975A8" w:rsidRPr="00D40209" w:rsidRDefault="003975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975A8" w:rsidRPr="00D40209" w:rsidRDefault="003975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975A8" w:rsidRPr="00D40209" w:rsidTr="003152C9">
        <w:tc>
          <w:tcPr>
            <w:tcW w:w="3627" w:type="dxa"/>
          </w:tcPr>
          <w:p w:rsidR="003975A8" w:rsidRPr="000F2F2C" w:rsidRDefault="003975A8" w:rsidP="003152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152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152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152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152C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975A8" w:rsidRDefault="003975A8" w:rsidP="009B577A"/>
    <w:p w:rsidR="00221CFE" w:rsidRDefault="00221CFE">
      <w:r>
        <w:br w:type="page"/>
      </w:r>
    </w:p>
    <w:p w:rsidR="00221CFE" w:rsidRDefault="00221CFE" w:rsidP="009B577A"/>
    <w:p w:rsidR="00221CFE" w:rsidRDefault="00221CFE" w:rsidP="00221CFE">
      <w:pPr>
        <w:pStyle w:val="Caption"/>
        <w:keepNext/>
      </w:pPr>
      <w:bookmarkStart w:id="15" w:name="_Toc7113934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15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Pericardial Effusion</w:t>
      </w:r>
      <w:bookmarkEnd w:id="15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221CFE" w:rsidRPr="00221CFE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221CFE" w:rsidRPr="00221CFE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221CFE" w:rsidRPr="003152C9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221CFE" w:rsidRPr="000B671E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221CFE" w:rsidRPr="000B671E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Presence of more-than-trivial/physiologic pericardial effusion </w:t>
            </w: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221CFE" w:rsidRPr="00221CFE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3152C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221CFE" w:rsidRPr="00A2599F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</w:t>
            </w:r>
            <w:r w:rsidRPr="00A2599F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</w:tbl>
    <w:p w:rsidR="00221CFE" w:rsidRDefault="00221CFE" w:rsidP="009B577A"/>
    <w:p w:rsidR="00221CFE" w:rsidRDefault="00221CFE">
      <w:r>
        <w:br w:type="page"/>
      </w:r>
    </w:p>
    <w:p w:rsidR="00221CFE" w:rsidRDefault="00221CFE" w:rsidP="009B577A"/>
    <w:p w:rsidR="00221CFE" w:rsidRDefault="00221CFE" w:rsidP="00221CFE">
      <w:pPr>
        <w:pStyle w:val="Caption"/>
        <w:keepNext/>
      </w:pPr>
      <w:bookmarkStart w:id="16" w:name="_Toc7113935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16</w:t>
      </w:r>
      <w:r w:rsidR="003B107E">
        <w:rPr>
          <w:noProof/>
        </w:rPr>
        <w:fldChar w:fldCharType="end"/>
      </w:r>
      <w:r>
        <w:t xml:space="preserve"> Summary of Cardiac Pathology Findings from Standard-of-Care Echocardiogram: Inferior Vena Cava Size</w:t>
      </w:r>
      <w:bookmarkEnd w:id="16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221CFE" w:rsidRPr="00D40209" w:rsidTr="003152C9">
        <w:tc>
          <w:tcPr>
            <w:tcW w:w="3627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221CFE" w:rsidRPr="00D40209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221CFE" w:rsidRPr="00D40209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21CFE" w:rsidRPr="00D40209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221CFE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221CFE" w:rsidRPr="00D40209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221CFE" w:rsidRPr="00D40209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221CFE" w:rsidRPr="00D40209" w:rsidRDefault="00221CFE" w:rsidP="00221C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221CFE" w:rsidRPr="00D40209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IVC Size</w:t>
            </w: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Dilated</w:t>
            </w: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221CFE" w:rsidRPr="00D40209" w:rsidTr="003152C9">
        <w:tc>
          <w:tcPr>
            <w:tcW w:w="3627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Lack of Size Change on Inspiration</w:t>
            </w: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221CFE" w:rsidRPr="00D40209" w:rsidRDefault="00221CFE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221CFE" w:rsidRPr="00D40209" w:rsidRDefault="00221CFE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</w:tbl>
    <w:p w:rsidR="00221CFE" w:rsidRDefault="00221CFE"/>
    <w:p w:rsidR="00221CFE" w:rsidRDefault="00221CFE">
      <w:r>
        <w:br w:type="page"/>
      </w:r>
    </w:p>
    <w:p w:rsidR="00AA632D" w:rsidRDefault="00AA632D" w:rsidP="009B577A"/>
    <w:p w:rsidR="00AA632D" w:rsidRDefault="00AA632D" w:rsidP="00AA632D">
      <w:pPr>
        <w:pStyle w:val="Caption"/>
        <w:keepNext/>
      </w:pPr>
      <w:bookmarkStart w:id="17" w:name="_Toc7113936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17</w:t>
      </w:r>
      <w:r w:rsidR="003B107E">
        <w:rPr>
          <w:noProof/>
        </w:rPr>
        <w:fldChar w:fldCharType="end"/>
      </w:r>
      <w:r>
        <w:t xml:space="preserve"> Medical History: Cardiac History</w:t>
      </w:r>
      <w:bookmarkEnd w:id="17"/>
    </w:p>
    <w:p w:rsidR="00F46F26" w:rsidRPr="00F46F26" w:rsidRDefault="00F46F26" w:rsidP="009B577A">
      <w:r>
        <w:t>[MEDHIST]</w:t>
      </w:r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A632D" w:rsidRPr="00D01DA8" w:rsidRDefault="00AA632D" w:rsidP="00AA63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AA632D" w:rsidRPr="00D01DA8" w:rsidRDefault="00AA632D" w:rsidP="00AA63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A632D" w:rsidRPr="00D01DA8" w:rsidRDefault="00AA632D" w:rsidP="00AA63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AA632D" w:rsidRPr="00D01DA8" w:rsidRDefault="00AA632D" w:rsidP="00AA63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AA632D" w:rsidRPr="00D01DA8" w:rsidRDefault="00AA632D" w:rsidP="00AA63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 xml:space="preserve">Patients who reported </w:t>
            </w:r>
            <w:r w:rsidR="003152C9" w:rsidRPr="009B577A">
              <w:rPr>
                <w:rFonts w:ascii="Arial" w:hAnsi="Arial" w:cs="Arial"/>
                <w:sz w:val="18"/>
                <w:szCs w:val="18"/>
              </w:rPr>
              <w:t>the following prior conditions</w:t>
            </w:r>
            <w:r w:rsidRPr="009B577A">
              <w:rPr>
                <w:rFonts w:ascii="Arial" w:hAnsi="Arial" w:cs="Arial"/>
                <w:sz w:val="18"/>
                <w:szCs w:val="18"/>
              </w:rPr>
              <w:t>, n(%)</w:t>
            </w: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Hypertension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Hyperlipidemia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Diabetes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Heart Failure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Atrial Fibrillation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Other Arrythmias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Coronary Artery Disease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Prior Heart Attack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Valvular Disease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Pulmonary Hypertension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A632D" w:rsidRPr="00D01DA8" w:rsidTr="003152C9">
        <w:tc>
          <w:tcPr>
            <w:tcW w:w="3627" w:type="dxa"/>
          </w:tcPr>
          <w:p w:rsidR="00AA632D" w:rsidRPr="00D01DA8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Heart Transplant</w:t>
            </w:r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Cardiomyopathies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Congenital heart disease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464160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9B577A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 xml:space="preserve">If Valvular Stenosis, n(%) </w:t>
            </w:r>
            <w:r w:rsidR="00D01DA8" w:rsidRPr="009B577A">
              <w:rPr>
                <w:rFonts w:ascii="Arial" w:hAnsi="Arial" w:cs="Arial"/>
                <w:sz w:val="18"/>
                <w:szCs w:val="18"/>
              </w:rPr>
              <w:t>that were</w:t>
            </w:r>
            <w:r w:rsidRPr="009B577A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Aortic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Mitral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Tricuspid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Pulmonary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If Valvular Regurgitat</w:t>
            </w:r>
            <w:r w:rsidR="00D01DA8" w:rsidRPr="009B577A">
              <w:rPr>
                <w:rFonts w:ascii="Arial" w:hAnsi="Arial" w:cs="Arial"/>
                <w:sz w:val="18"/>
                <w:szCs w:val="18"/>
              </w:rPr>
              <w:t>ion, n(%) that were</w:t>
            </w: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Aortic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Mitral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D01DA8">
              <w:rPr>
                <w:rFonts w:ascii="Arial" w:hAnsi="Arial" w:cs="Arial"/>
                <w:sz w:val="18"/>
                <w:szCs w:val="18"/>
              </w:rPr>
              <w:t>Tricuspid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464160">
              <w:rPr>
                <w:rFonts w:ascii="Arial" w:hAnsi="Arial" w:cs="Arial"/>
                <w:sz w:val="18"/>
                <w:szCs w:val="18"/>
              </w:rPr>
              <w:t>Pulmonary</w:t>
            </w:r>
          </w:p>
        </w:tc>
        <w:tc>
          <w:tcPr>
            <w:tcW w:w="1524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464160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464160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464160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If Valvular Disease, n(%) patients who underwent</w:t>
            </w: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Valve replacement: mechanical or bioprosthetic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Valve repair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If Cardio Myopathies, n(%) that were</w:t>
            </w: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Dilated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Hypertrophic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Infiltrative/Amyloidosis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If Congenital Heart Disease, n(%) that were</w:t>
            </w: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Ventricular Septal Defect (VSD)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Atrial Septal Defect (ASD)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Patent Ductus Arteriosus (PDA)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Pulmonary Stenosis (PS)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Bicuspid Aortic Valve (BiAV)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Tetralogy of Fallot (TET)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Ebstein's Anomaly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152C9" w:rsidRPr="00D01DA8" w:rsidTr="003152C9">
        <w:tc>
          <w:tcPr>
            <w:tcW w:w="3627" w:type="dxa"/>
          </w:tcPr>
          <w:p w:rsidR="003152C9" w:rsidRPr="00D01DA8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Coarctation of the Aorta</w:t>
            </w:r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152C9" w:rsidRPr="00A2599F" w:rsidRDefault="003152C9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152C9" w:rsidRPr="00A2599F" w:rsidRDefault="003152C9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D01DA8" w:rsidRPr="00D01DA8" w:rsidTr="003152C9">
        <w:tc>
          <w:tcPr>
            <w:tcW w:w="3627" w:type="dxa"/>
          </w:tcPr>
          <w:p w:rsidR="00D01DA8" w:rsidRPr="00D01DA8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D01DA8" w:rsidRPr="00D01DA8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D01DA8" w:rsidRPr="000B671E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D01DA8" w:rsidRPr="00A2599F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D01DA8" w:rsidRPr="00A2599F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D01DA8" w:rsidRPr="00D01DA8" w:rsidTr="003152C9">
        <w:tc>
          <w:tcPr>
            <w:tcW w:w="3627" w:type="dxa"/>
          </w:tcPr>
          <w:p w:rsidR="00D01DA8" w:rsidRPr="00D01DA8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D01DA8" w:rsidRPr="009B577A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D01DA8" w:rsidRPr="00D01DA8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D01DA8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D01DA8" w:rsidRPr="000B671E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D01DA8" w:rsidRPr="00A2599F" w:rsidRDefault="00D01DA8" w:rsidP="003152C9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</w:tbl>
    <w:p w:rsidR="00D01DA8" w:rsidRDefault="00221CFE">
      <w:r>
        <w:br/>
      </w:r>
    </w:p>
    <w:p w:rsidR="00D01DA8" w:rsidRDefault="00D01DA8">
      <w:r>
        <w:br w:type="page"/>
      </w:r>
    </w:p>
    <w:p w:rsidR="00221CFE" w:rsidRDefault="00221CFE" w:rsidP="009B577A"/>
    <w:p w:rsidR="003A44AE" w:rsidRDefault="003A44AE" w:rsidP="003A44AE">
      <w:pPr>
        <w:pStyle w:val="Caption"/>
        <w:keepNext/>
      </w:pPr>
      <w:bookmarkStart w:id="18" w:name="_Toc7113937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18</w:t>
      </w:r>
      <w:r w:rsidR="003B107E">
        <w:rPr>
          <w:noProof/>
        </w:rPr>
        <w:fldChar w:fldCharType="end"/>
      </w:r>
      <w:r>
        <w:t xml:space="preserve"> Medical History: Non-Cardiac History</w:t>
      </w:r>
      <w:bookmarkEnd w:id="18"/>
    </w:p>
    <w:p w:rsidR="00F46F26" w:rsidRPr="00F46F26" w:rsidRDefault="00F46F26" w:rsidP="009B577A">
      <w:r>
        <w:t>[MEDHIST]</w:t>
      </w:r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3A44AE" w:rsidRPr="00A03B95" w:rsidRDefault="003A44AE" w:rsidP="003A44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3A44AE" w:rsidRPr="00A03B95" w:rsidRDefault="003A44AE" w:rsidP="003A44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3A44AE" w:rsidRPr="00A03B95" w:rsidRDefault="003A44AE" w:rsidP="003A44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3A44AE" w:rsidRPr="00A03B95" w:rsidRDefault="003A44AE" w:rsidP="003A44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Patients who reported the following prior conditions, n(%)</w:t>
            </w: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TimesNewRomanPSMT" w:hAnsi="TimesNewRomanPSMT" w:cs="TimesNewRomanPSMT"/>
                <w:sz w:val="18"/>
                <w:szCs w:val="18"/>
              </w:rPr>
              <w:t>Renal disease</w:t>
            </w:r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TimesNewRomanPSMT" w:hAnsi="TimesNewRomanPSMT" w:cs="TimesNewRomanPSMT"/>
                <w:sz w:val="18"/>
                <w:szCs w:val="18"/>
              </w:rPr>
              <w:t>COPD/Emphysema</w:t>
            </w:r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TimesNewRomanPSMT" w:hAnsi="TimesNewRomanPSMT" w:cs="TimesNewRomanPSMT"/>
                <w:sz w:val="18"/>
                <w:szCs w:val="18"/>
              </w:rPr>
              <w:t>Pulmonary Embolus</w:t>
            </w:r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9B577A" w:rsidRDefault="003A44AE" w:rsidP="003A44A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9B577A">
              <w:rPr>
                <w:rFonts w:ascii="TimesNewRomanPSMT" w:hAnsi="TimesNewRomanPSMT" w:cs="TimesNewRomanPSMT"/>
                <w:sz w:val="18"/>
                <w:szCs w:val="18"/>
              </w:rPr>
              <w:t>Systemic infiltrative disease like amyloid or</w:t>
            </w:r>
          </w:p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TimesNewRomanPSMT" w:hAnsi="TimesNewRomanPSMT" w:cs="TimesNewRomanPSMT"/>
                <w:sz w:val="18"/>
                <w:szCs w:val="18"/>
              </w:rPr>
              <w:t>hemachromatosis</w:t>
            </w:r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TimesNewRomanPSMT" w:hAnsi="TimesNewRomanPSMT" w:cs="TimesNewRomanPSMT"/>
                <w:sz w:val="18"/>
                <w:szCs w:val="18"/>
              </w:rPr>
              <w:t>Cancer</w:t>
            </w:r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0B671E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A2599F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="00762555" w:rsidRPr="009B577A">
              <w:rPr>
                <w:rFonts w:ascii="Arial" w:hAnsi="Arial" w:cs="Arial"/>
                <w:sz w:val="18"/>
                <w:szCs w:val="18"/>
              </w:rPr>
              <w:t>Renal Disease, n(%) that were</w:t>
            </w: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Chronic renal failure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Chronic renal disease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762555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="00762555" w:rsidRPr="009B577A">
              <w:rPr>
                <w:rFonts w:ascii="Arial" w:hAnsi="Arial" w:cs="Arial"/>
                <w:sz w:val="18"/>
                <w:szCs w:val="18"/>
              </w:rPr>
              <w:t>Cancer,</w:t>
            </w:r>
            <w:r w:rsidRPr="009B577A">
              <w:rPr>
                <w:rFonts w:ascii="Arial" w:hAnsi="Arial" w:cs="Arial"/>
                <w:sz w:val="18"/>
                <w:szCs w:val="18"/>
              </w:rPr>
              <w:t xml:space="preserve"> n(%) </w:t>
            </w:r>
            <w:r w:rsidR="00762555" w:rsidRPr="009B577A">
              <w:rPr>
                <w:rFonts w:ascii="Arial" w:hAnsi="Arial" w:cs="Arial"/>
                <w:sz w:val="18"/>
                <w:szCs w:val="18"/>
              </w:rPr>
              <w:t>patients who underwent chemotherapy</w:t>
            </w: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3A44AE" w:rsidRPr="00A03B95" w:rsidTr="00BA6CD1">
        <w:tc>
          <w:tcPr>
            <w:tcW w:w="3627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62555" w:rsidRPr="00A03B95" w:rsidTr="00BA6CD1">
        <w:tc>
          <w:tcPr>
            <w:tcW w:w="3627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If Cancer, n(%) patients who underwent radiation</w:t>
            </w: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62555" w:rsidRPr="00A03B95" w:rsidTr="00BA6CD1">
        <w:tc>
          <w:tcPr>
            <w:tcW w:w="3627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62555" w:rsidRPr="00A03B95" w:rsidTr="00BA6CD1">
        <w:tc>
          <w:tcPr>
            <w:tcW w:w="3627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2555" w:rsidRPr="00A03B95" w:rsidTr="00BA6CD1">
        <w:tc>
          <w:tcPr>
            <w:tcW w:w="3627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2555" w:rsidRPr="00A03B95" w:rsidTr="00BA6CD1">
        <w:tc>
          <w:tcPr>
            <w:tcW w:w="3627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2555" w:rsidRPr="00A03B95" w:rsidTr="00BA6CD1">
        <w:tc>
          <w:tcPr>
            <w:tcW w:w="3627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01DA8" w:rsidRDefault="00D01DA8" w:rsidP="009B577A"/>
    <w:p w:rsidR="0075333B" w:rsidRDefault="00D01DA8">
      <w:r>
        <w:br w:type="page"/>
      </w:r>
    </w:p>
    <w:p w:rsidR="0075333B" w:rsidRDefault="0075333B" w:rsidP="0075333B">
      <w:pPr>
        <w:pStyle w:val="Caption"/>
        <w:keepNext/>
      </w:pPr>
      <w:bookmarkStart w:id="19" w:name="_Toc7113938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19</w:t>
      </w:r>
      <w:r w:rsidR="003B107E">
        <w:rPr>
          <w:noProof/>
        </w:rPr>
        <w:fldChar w:fldCharType="end"/>
      </w:r>
      <w:r>
        <w:t xml:space="preserve"> Smoking History</w:t>
      </w:r>
      <w:bookmarkEnd w:id="19"/>
    </w:p>
    <w:p w:rsidR="00F46F26" w:rsidRPr="00F46F26" w:rsidRDefault="00F46F26" w:rsidP="009B577A">
      <w:r>
        <w:t>[MEDHIST]</w:t>
      </w:r>
    </w:p>
    <w:tbl>
      <w:tblPr>
        <w:tblStyle w:val="TableGrid"/>
        <w:tblW w:w="12888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653"/>
      </w:tblGrid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653" w:type="dxa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History of Smoking</w:t>
            </w:r>
            <w:r w:rsidRPr="00D40209">
              <w:rPr>
                <w:rFonts w:ascii="Arial" w:hAnsi="Arial" w:cs="Arial"/>
                <w:sz w:val="18"/>
                <w:szCs w:val="18"/>
              </w:rPr>
              <w:t>, n(%)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Yes, Smoking Status</w:t>
            </w: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Past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Pack Years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mean(SD)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 (XX.XX)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 (XX.XX)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 (XX.XX)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Years since stopped smoking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mean(SD)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 (XX.XX)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 (XX.XX)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 (XX.XX)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1524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  <w:tc>
          <w:tcPr>
            <w:tcW w:w="150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  <w:tc>
          <w:tcPr>
            <w:tcW w:w="1653" w:type="dxa"/>
          </w:tcPr>
          <w:p w:rsidR="0075333B" w:rsidRPr="00D40209" w:rsidRDefault="0075333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Smokeless tobacco, n(%)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65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9B577A">
        <w:tc>
          <w:tcPr>
            <w:tcW w:w="3627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75333B" w:rsidRPr="00D40209" w:rsidRDefault="0075333B" w:rsidP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01DA8" w:rsidRDefault="00D01DA8"/>
    <w:p w:rsidR="0075333B" w:rsidRDefault="0075333B">
      <w:r>
        <w:br w:type="page"/>
      </w:r>
    </w:p>
    <w:p w:rsidR="0075333B" w:rsidRDefault="0075333B"/>
    <w:p w:rsidR="0075333B" w:rsidRDefault="0075333B" w:rsidP="0075333B">
      <w:pPr>
        <w:pStyle w:val="Caption"/>
        <w:keepNext/>
      </w:pPr>
      <w:bookmarkStart w:id="20" w:name="_Toc7113939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20</w:t>
      </w:r>
      <w:r w:rsidR="003B107E">
        <w:rPr>
          <w:noProof/>
        </w:rPr>
        <w:fldChar w:fldCharType="end"/>
      </w:r>
      <w:r>
        <w:t xml:space="preserve"> Medical History: Implantables</w:t>
      </w:r>
      <w:bookmarkEnd w:id="20"/>
    </w:p>
    <w:p w:rsidR="00F46F26" w:rsidRPr="00F46F26" w:rsidRDefault="00F46F26" w:rsidP="009B577A">
      <w:r>
        <w:t>[MEDHIST]</w:t>
      </w:r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75333B" w:rsidRPr="00D40209" w:rsidRDefault="0075333B" w:rsidP="007533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 xml:space="preserve">Patients who reported </w:t>
            </w:r>
            <w:r>
              <w:rPr>
                <w:rFonts w:ascii="Arial" w:hAnsi="Arial" w:cs="Arial"/>
                <w:sz w:val="18"/>
                <w:szCs w:val="18"/>
              </w:rPr>
              <w:t>any implantable, n(%)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reported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 w:rsidRPr="00D40209"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of Implantable</w:t>
            </w: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ICD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Pacemaker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Leadless pacemaker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Prosthetic heart valve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Heart valve repair device</w:t>
            </w: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c>
          <w:tcPr>
            <w:tcW w:w="3627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LAA closure device</w:t>
            </w:r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c>
          <w:tcPr>
            <w:tcW w:w="3627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Atrial septal defect closure device</w:t>
            </w:r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c>
          <w:tcPr>
            <w:tcW w:w="3627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Ventricular septal defect closure device</w:t>
            </w:r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c>
          <w:tcPr>
            <w:tcW w:w="3627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Patent foramen ovale closure device</w:t>
            </w:r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c>
          <w:tcPr>
            <w:tcW w:w="3627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Breast implants</w:t>
            </w:r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c>
          <w:tcPr>
            <w:tcW w:w="3627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Default="00BA6CD1" w:rsidP="0075333B">
            <w:pPr>
              <w:rPr>
                <w:rFonts w:ascii="TimesNewRomanPSMT" w:hAnsi="TimesNewRomanPSMT" w:cs="TimesNewRomanPSMT"/>
                <w:sz w:val="21"/>
                <w:szCs w:val="21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>Other</w:t>
            </w:r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c>
          <w:tcPr>
            <w:tcW w:w="3627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333B" w:rsidRDefault="0075333B"/>
    <w:p w:rsidR="00D01DA8" w:rsidRPr="0006386D" w:rsidRDefault="00D01DA8" w:rsidP="009B577A"/>
    <w:p w:rsidR="00E50C69" w:rsidRDefault="00234FA6" w:rsidP="00E50C69">
      <w:pPr>
        <w:pStyle w:val="Caption"/>
        <w:keepNext/>
      </w:pPr>
      <w:bookmarkStart w:id="21" w:name="_Toc7113940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21</w:t>
      </w:r>
      <w:r w:rsidR="003B107E">
        <w:rPr>
          <w:noProof/>
        </w:rPr>
        <w:fldChar w:fldCharType="end"/>
      </w:r>
      <w:r w:rsidR="00E50C69">
        <w:t xml:space="preserve"> Acceptability of Nurse-Acquired EchoGPS Echocardiography for Clinical Parameter Assessment- Primary Endpoints, by BMI category</w:t>
      </w:r>
      <w:bookmarkEnd w:id="21"/>
    </w:p>
    <w:p w:rsidR="006903FC" w:rsidRDefault="006903FC" w:rsidP="009B577A">
      <w:r>
        <w:t>[STUDY_ECHO_CLINPARM]</w:t>
      </w:r>
    </w:p>
    <w:p w:rsidR="006903FC" w:rsidRDefault="006903FC" w:rsidP="009B577A">
      <w:r>
        <w:t>Derivation rule for Image is acceptable:</w:t>
      </w:r>
    </w:p>
    <w:p w:rsidR="006903FC" w:rsidRDefault="006903FC" w:rsidP="009B577A">
      <w:r>
        <w:tab/>
        <w:t xml:space="preserve">1.  For each of CARDIO1, CARDIO2, …CARDIO5, create a companion variable CARDIO1YN, CARDIO2YN, ….CARDIO5YN that is 0 if “Image quality inadequate for visual assessment” and 1 otherwise. </w:t>
      </w:r>
    </w:p>
    <w:p w:rsidR="006903FC" w:rsidRDefault="006903FC" w:rsidP="009B577A">
      <w:r>
        <w:lastRenderedPageBreak/>
        <w:tab/>
        <w:t xml:space="preserve">2.  Summarize across CARDIO1YN, CARDIO2YN, ….CARDIO5YN by taking the majority vote. </w:t>
      </w:r>
    </w:p>
    <w:p w:rsidR="00F46F26" w:rsidRDefault="006903FC" w:rsidP="009B577A">
      <w:r>
        <w:tab/>
        <w:t xml:space="preserve">3. If majority vote=1 then image is acceptable, otherwise image is unacceptable. </w:t>
      </w:r>
    </w:p>
    <w:p w:rsidR="00D12E31" w:rsidRDefault="00D12E31" w:rsidP="009B577A"/>
    <w:p w:rsidR="006903FC" w:rsidRPr="006903FC" w:rsidRDefault="006903FC" w:rsidP="009B577A"/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  <w:gridCol w:w="1339"/>
        <w:gridCol w:w="1125"/>
        <w:gridCol w:w="1125"/>
      </w:tblGrid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BA6CD1" w:rsidRPr="00A03B11" w:rsidRDefault="00BA6CD1" w:rsidP="00A03B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BA6CD1" w:rsidRPr="00A03B11" w:rsidRDefault="00BA6CD1" w:rsidP="00E50C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Acceptance</w:t>
            </w:r>
          </w:p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Criterion</w:t>
            </w:r>
          </w:p>
        </w:tc>
        <w:tc>
          <w:tcPr>
            <w:tcW w:w="1125" w:type="dxa"/>
            <w:shd w:val="clear" w:color="auto" w:fill="auto"/>
          </w:tcPr>
          <w:p w:rsidR="00BA6CD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PASS or</w:t>
            </w:r>
          </w:p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FAIL</w:t>
            </w:r>
            <w:r w:rsidRPr="00A03B11">
              <w:rPr>
                <w:rFonts w:ascii="Arial" w:hAnsi="Arial" w:cs="Arial"/>
                <w:sz w:val="18"/>
                <w:szCs w:val="18"/>
              </w:rPr>
              <w:softHyphen/>
            </w:r>
            <w:r w:rsidRPr="00A03B11">
              <w:rPr>
                <w:rFonts w:ascii="Arial" w:hAnsi="Arial" w:cs="Arial"/>
                <w:sz w:val="18"/>
                <w:szCs w:val="18"/>
              </w:rPr>
              <w:softHyphen/>
            </w: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Global Function, Yes or no</w:t>
            </w: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Right Ventricular Size, Yes or no</w:t>
            </w: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BA6CD1" w:rsidRPr="00E50C69" w:rsidRDefault="00BA6CD1" w:rsidP="00E50C69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464160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 Non-trivial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9B577A">
        <w:tc>
          <w:tcPr>
            <w:tcW w:w="1163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shd w:val="clear" w:color="auto" w:fill="auto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shd w:val="clear" w:color="auto" w:fill="auto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4FA6" w:rsidRDefault="00234FA6"/>
    <w:p w:rsidR="00AA2F37" w:rsidRDefault="00AA2F37" w:rsidP="00E23901">
      <w:pPr>
        <w:pStyle w:val="Caption"/>
        <w:keepNext/>
      </w:pPr>
    </w:p>
    <w:p w:rsidR="00AA2F37" w:rsidRDefault="00AA2F37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AA2F37" w:rsidRDefault="00AA2F37" w:rsidP="00AA2F37">
      <w:pPr>
        <w:pStyle w:val="Caption"/>
        <w:keepNext/>
      </w:pPr>
      <w:bookmarkStart w:id="22" w:name="_Toc7113941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22</w:t>
      </w:r>
      <w:r w:rsidR="003B107E">
        <w:rPr>
          <w:noProof/>
        </w:rPr>
        <w:fldChar w:fldCharType="end"/>
      </w:r>
      <w:r>
        <w:t xml:space="preserve"> Side-by-Side Comparison of Acceptability of Nurse-Acquired vs. Sonographer-Acquired EchoGPS Echocardiography for Clinical Parameter Assessment</w:t>
      </w:r>
      <w:r w:rsidR="00A034F6">
        <w:t>-Primary Endpoints</w:t>
      </w:r>
      <w:bookmarkEnd w:id="22"/>
    </w:p>
    <w:p w:rsidR="006903FC" w:rsidRDefault="006903FC" w:rsidP="006903FC">
      <w:r>
        <w:t>[STUDY_ECHO_CLINPARM] [CONTROL_ECHO_CLINPARM]</w:t>
      </w:r>
    </w:p>
    <w:p w:rsidR="006903FC" w:rsidRPr="00C37949" w:rsidRDefault="00C37949" w:rsidP="009B577A">
      <w:pPr>
        <w:rPr>
          <w:b/>
          <w:color w:val="4F6228" w:themeColor="accent3" w:themeShade="80"/>
        </w:rPr>
      </w:pPr>
      <w:r w:rsidRPr="00C37949">
        <w:rPr>
          <w:b/>
          <w:color w:val="4F6228" w:themeColor="accent3" w:themeShade="80"/>
        </w:rPr>
        <w:t>{Difference is Pct Acceptable= % Acceptable in Nurse-Acquired Scan - % Acceptable in Sonographer-Acquired Scan}</w:t>
      </w:r>
    </w:p>
    <w:tbl>
      <w:tblPr>
        <w:tblStyle w:val="TableGrid"/>
        <w:tblW w:w="13056" w:type="dxa"/>
        <w:tblLook w:val="04A0" w:firstRow="1" w:lastRow="0" w:firstColumn="1" w:lastColumn="0" w:noHBand="0" w:noVBand="1"/>
      </w:tblPr>
      <w:tblGrid>
        <w:gridCol w:w="1113"/>
        <w:gridCol w:w="2542"/>
        <w:gridCol w:w="1590"/>
        <w:gridCol w:w="1343"/>
        <w:gridCol w:w="1710"/>
        <w:gridCol w:w="497"/>
        <w:gridCol w:w="1320"/>
        <w:gridCol w:w="1603"/>
        <w:gridCol w:w="1338"/>
      </w:tblGrid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3" w:type="dxa"/>
            <w:gridSpan w:val="2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Nurse-Acquired Scan</w:t>
            </w: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</w:tcPr>
          <w:p w:rsidR="00A034F6" w:rsidRPr="00A03B11" w:rsidRDefault="00A034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Sonographer-Acquired Scan</w:t>
            </w: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Acceptability</w:t>
            </w: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Acceptability</w:t>
            </w:r>
          </w:p>
        </w:tc>
        <w:tc>
          <w:tcPr>
            <w:tcW w:w="1603" w:type="dxa"/>
          </w:tcPr>
          <w:p w:rsidR="00A034F6" w:rsidRPr="00A03B11" w:rsidRDefault="00A034F6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1338" w:type="dxa"/>
            <w:vAlign w:val="center"/>
          </w:tcPr>
          <w:p w:rsidR="00A034F6" w:rsidRPr="00A03B11" w:rsidRDefault="00D52E7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Diff in Pct. Acceptable</w:t>
            </w: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BA6CD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Size, Yes or no</w:t>
            </w: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Acquirers</w:t>
            </w:r>
          </w:p>
        </w:tc>
        <w:tc>
          <w:tcPr>
            <w:tcW w:w="1343" w:type="dxa"/>
            <w:vAlign w:val="center"/>
          </w:tcPr>
          <w:p w:rsidR="00A034F6" w:rsidRPr="00A03B11" w:rsidRDefault="00A034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A034F6" w:rsidRPr="00A03B11" w:rsidRDefault="00A034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  <w:vAlign w:val="center"/>
          </w:tcPr>
          <w:p w:rsidR="00A034F6" w:rsidRPr="00A03B11" w:rsidRDefault="00A034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 (XX.X%)</w:t>
            </w: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XX.X%, XX.X% </w:t>
            </w: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 (XX.X%)</w:t>
            </w: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XX.X%, XX.X% </w:t>
            </w:r>
          </w:p>
        </w:tc>
        <w:tc>
          <w:tcPr>
            <w:tcW w:w="1338" w:type="dxa"/>
          </w:tcPr>
          <w:p w:rsidR="00A034F6" w:rsidRPr="00A03B11" w:rsidRDefault="00D52E7B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XX.X%</w:t>
            </w: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BA6CD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BA6CD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42" w:type="dxa"/>
          </w:tcPr>
          <w:p w:rsidR="00A034F6" w:rsidRPr="00E50C69" w:rsidRDefault="00D52E7B" w:rsidP="00AA2F37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464160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 Non-</w:t>
            </w:r>
            <w:r w:rsidR="00464160">
              <w:rPr>
                <w:rFonts w:ascii="Arial" w:eastAsia="PMingLiU" w:hAnsi="Arial" w:cs="Arial"/>
                <w:sz w:val="18"/>
                <w:szCs w:val="18"/>
                <w:lang w:val="en"/>
              </w:rPr>
              <w:lastRenderedPageBreak/>
              <w:t>trivial</w:t>
            </w:r>
            <w:r w:rsidR="00A034F6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E50C69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9B577A">
        <w:tc>
          <w:tcPr>
            <w:tcW w:w="111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A034F6" w:rsidRPr="00A03B11" w:rsidRDefault="00A034F6" w:rsidP="00AA2F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2E7B" w:rsidRDefault="00D52E7B" w:rsidP="00E23901">
      <w:pPr>
        <w:pStyle w:val="Caption"/>
        <w:keepNext/>
      </w:pPr>
    </w:p>
    <w:p w:rsidR="00D52E7B" w:rsidRDefault="00D52E7B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D52E7B" w:rsidRDefault="00D52E7B" w:rsidP="00E23901">
      <w:pPr>
        <w:pStyle w:val="Caption"/>
        <w:keepNext/>
      </w:pPr>
    </w:p>
    <w:p w:rsidR="00E23901" w:rsidRDefault="00E23901" w:rsidP="00E23901">
      <w:pPr>
        <w:pStyle w:val="Caption"/>
        <w:keepNext/>
      </w:pPr>
      <w:bookmarkStart w:id="23" w:name="_Toc7113942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23</w:t>
      </w:r>
      <w:r w:rsidR="003B107E">
        <w:rPr>
          <w:noProof/>
        </w:rPr>
        <w:fldChar w:fldCharType="end"/>
      </w:r>
      <w:r w:rsidR="00D553CC" w:rsidRPr="00D553CC">
        <w:t xml:space="preserve"> </w:t>
      </w:r>
      <w:r w:rsidR="00D553CC">
        <w:t>Acceptability of Nurse-Acquired EchoGPS Echocardiography for Clinical Parameter Assessment- Primary Endpoints, by Presence of Known Cardiac Abnormality</w:t>
      </w:r>
      <w:bookmarkEnd w:id="23"/>
    </w:p>
    <w:p w:rsidR="00F46F26" w:rsidRPr="00F46F26" w:rsidRDefault="00F46F26" w:rsidP="009B577A">
      <w:r>
        <w:t>[STUDY_ECHO_CLINPARM]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63"/>
        <w:gridCol w:w="3355"/>
        <w:gridCol w:w="1621"/>
        <w:gridCol w:w="1205"/>
        <w:gridCol w:w="1134"/>
        <w:gridCol w:w="900"/>
      </w:tblGrid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06079B" w:rsidRPr="00A03B11" w:rsidRDefault="0006079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00" w:type="dxa"/>
          </w:tcPr>
          <w:p w:rsidR="0006079B" w:rsidRPr="00A03B11" w:rsidRDefault="0006079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Global Function,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Right Ventricular Size,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06079B" w:rsidRPr="00E50C69" w:rsidRDefault="00464160" w:rsidP="00E23901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</w:t>
            </w:r>
            <w:r w:rsidR="0006079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23901" w:rsidRDefault="00E23901"/>
    <w:p w:rsidR="00D553CC" w:rsidRDefault="00D553CC"/>
    <w:p w:rsidR="00D553CC" w:rsidRDefault="00D553CC" w:rsidP="00D553CC">
      <w:pPr>
        <w:pStyle w:val="Caption"/>
        <w:keepNext/>
      </w:pPr>
      <w:bookmarkStart w:id="24" w:name="_Toc7113943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24</w:t>
      </w:r>
      <w:r w:rsidR="003B107E">
        <w:rPr>
          <w:noProof/>
        </w:rPr>
        <w:fldChar w:fldCharType="end"/>
      </w:r>
      <w:r w:rsidR="0006079B">
        <w:t xml:space="preserve"> Acceptability of Nurse-Acquired EchoGPS Echocardiography for Clinical Parameter Assessment- Primary Endpoints, by Study Site</w:t>
      </w:r>
      <w:bookmarkEnd w:id="24"/>
    </w:p>
    <w:p w:rsidR="00F46F26" w:rsidRPr="00F46F26" w:rsidRDefault="00F46F26" w:rsidP="009B577A">
      <w:r>
        <w:t>[STUDY_ECHO_CLINPARM]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5"/>
        <w:gridCol w:w="3292"/>
        <w:gridCol w:w="1603"/>
        <w:gridCol w:w="1287"/>
        <w:gridCol w:w="1177"/>
        <w:gridCol w:w="884"/>
      </w:tblGrid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06079B" w:rsidRPr="00A03B11" w:rsidRDefault="0006079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00" w:type="dxa"/>
          </w:tcPr>
          <w:p w:rsidR="0006079B" w:rsidRPr="00A03B11" w:rsidRDefault="0006079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="00D52E7B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Size,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="00D52E7B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Right Ventricular Size,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06079B" w:rsidRPr="00E50C69" w:rsidRDefault="00464160" w:rsidP="0006079B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</w:t>
            </w:r>
            <w:r w:rsidR="0006079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53CC" w:rsidRDefault="00D553CC"/>
    <w:p w:rsidR="0006079B" w:rsidRDefault="0006079B"/>
    <w:p w:rsidR="0006079B" w:rsidRDefault="0006079B"/>
    <w:p w:rsidR="0006079B" w:rsidRDefault="0006079B"/>
    <w:p w:rsidR="00E05D98" w:rsidRDefault="00E05D98" w:rsidP="00E05D98">
      <w:pPr>
        <w:pStyle w:val="Caption"/>
        <w:keepNext/>
      </w:pPr>
      <w:bookmarkStart w:id="25" w:name="_Toc7113944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25</w:t>
      </w:r>
      <w:r w:rsidR="003B107E">
        <w:rPr>
          <w:noProof/>
        </w:rPr>
        <w:fldChar w:fldCharType="end"/>
      </w:r>
      <w:r>
        <w:t xml:space="preserve"> Acceptability of Nurse-Acquired EchoGPS Echocardiography for Clinical Parameter Assessment- Primary Endpoints, by Sex of Patient</w:t>
      </w:r>
      <w:bookmarkEnd w:id="25"/>
    </w:p>
    <w:p w:rsidR="00F46F26" w:rsidRPr="00F46F26" w:rsidRDefault="00F46F26" w:rsidP="009B577A">
      <w:r>
        <w:t>[STUDY_ECHO_CLINPARM]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="00D52E7B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="00D52E7B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E05D98" w:rsidRPr="00E50C69" w:rsidRDefault="00464160" w:rsidP="00E05D98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</w:t>
            </w:r>
            <w:r w:rsidR="00E05D98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Default="00E05D98"/>
    <w:p w:rsidR="00E05D98" w:rsidRDefault="00E05D98">
      <w:r>
        <w:br w:type="page"/>
      </w:r>
    </w:p>
    <w:p w:rsidR="00E05D98" w:rsidRDefault="00E05D98" w:rsidP="00E05D98">
      <w:pPr>
        <w:pStyle w:val="Caption"/>
        <w:keepNext/>
      </w:pPr>
      <w:bookmarkStart w:id="26" w:name="_Toc7113945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26</w:t>
      </w:r>
      <w:r w:rsidR="003B107E">
        <w:rPr>
          <w:noProof/>
        </w:rPr>
        <w:fldChar w:fldCharType="end"/>
      </w:r>
      <w:r>
        <w:t xml:space="preserve"> Acceptability of Nurse-Acquired EchoGPS Echocardiography for Clinical Parameter Assessment- Primary Endpoints, by Age of Patient</w:t>
      </w:r>
      <w:bookmarkEnd w:id="26"/>
    </w:p>
    <w:p w:rsidR="00F46F26" w:rsidRPr="006F6930" w:rsidRDefault="00F46F26" w:rsidP="009B577A">
      <w:pPr>
        <w:rPr>
          <w:color w:val="00B050"/>
        </w:rPr>
      </w:pPr>
      <w:r w:rsidRPr="006F6930">
        <w:rPr>
          <w:color w:val="00B050"/>
        </w:rPr>
        <w:t>[STUDY_ECHO_CLINPARM]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 at Time of Scan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="00D52E7B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="00D52E7B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="00D52E7B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E05D98" w:rsidRPr="00E50C69" w:rsidRDefault="00464160" w:rsidP="00E05D98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</w:t>
            </w:r>
            <w:r w:rsidR="00E05D98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Default="00E05D98" w:rsidP="0006079B">
      <w:pPr>
        <w:pStyle w:val="Caption"/>
        <w:keepNext/>
      </w:pPr>
    </w:p>
    <w:p w:rsidR="00E05D98" w:rsidRDefault="00E05D98" w:rsidP="00E05D98"/>
    <w:p w:rsidR="00E05D98" w:rsidRDefault="00E05D98" w:rsidP="00E05D98"/>
    <w:p w:rsidR="00E05D98" w:rsidRDefault="00E05D98" w:rsidP="00E05D98"/>
    <w:p w:rsidR="00E05D98" w:rsidRDefault="00E05D98" w:rsidP="00E05D98">
      <w:pPr>
        <w:pStyle w:val="Caption"/>
        <w:keepNext/>
      </w:pPr>
      <w:bookmarkStart w:id="27" w:name="_Toc7113946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27</w:t>
      </w:r>
      <w:r w:rsidR="003B107E">
        <w:rPr>
          <w:noProof/>
        </w:rPr>
        <w:fldChar w:fldCharType="end"/>
      </w:r>
      <w:r w:rsidR="00602A23">
        <w:t xml:space="preserve"> Acceptability of Nurse-Acquired EchoGPS Echocardiography for Clinical Parameter Assessment- Primary Endpoints, by</w:t>
      </w:r>
      <w:r w:rsidR="0068539D">
        <w:t xml:space="preserve"> Sequence Number of Scan Within Nurse</w:t>
      </w:r>
      <w:r w:rsidR="00602A23">
        <w:t xml:space="preserve"> </w:t>
      </w:r>
      <w:bookmarkEnd w:id="27"/>
    </w:p>
    <w:p w:rsidR="001A725B" w:rsidRPr="006F6930" w:rsidRDefault="001A725B" w:rsidP="006F6930">
      <w:pPr>
        <w:tabs>
          <w:tab w:val="center" w:pos="6480"/>
        </w:tabs>
        <w:rPr>
          <w:color w:val="00B050"/>
        </w:rPr>
      </w:pPr>
      <w:r w:rsidRPr="006F6930">
        <w:rPr>
          <w:color w:val="00B050"/>
        </w:rPr>
        <w:t>[STUDY_ECHO_CLINPARM]</w:t>
      </w:r>
      <w:r w:rsidR="006F6930" w:rsidRPr="006F6930">
        <w:rPr>
          <w:color w:val="00B050"/>
        </w:rPr>
        <w:tab/>
      </w:r>
    </w:p>
    <w:p w:rsidR="001A725B" w:rsidRPr="006F6930" w:rsidRDefault="001A725B" w:rsidP="009B577A">
      <w:pPr>
        <w:rPr>
          <w:color w:val="00B050"/>
        </w:rPr>
      </w:pPr>
    </w:p>
    <w:p w:rsidR="001A725B" w:rsidRPr="006F6930" w:rsidRDefault="001A725B" w:rsidP="009B577A">
      <w:pPr>
        <w:rPr>
          <w:color w:val="00B050"/>
        </w:rPr>
      </w:pPr>
      <w:r w:rsidRPr="006F6930">
        <w:rPr>
          <w:color w:val="00B050"/>
        </w:rPr>
        <w:t>{Within nurse, sort scans by date and time.  The earliest is sequence number 1, the next earliest is sequence number 2, etc.}</w:t>
      </w:r>
    </w:p>
    <w:tbl>
      <w:tblPr>
        <w:tblStyle w:val="TableGrid"/>
        <w:tblW w:w="12258" w:type="dxa"/>
        <w:tblLook w:val="04A0" w:firstRow="1" w:lastRow="0" w:firstColumn="1" w:lastColumn="0" w:noHBand="0" w:noVBand="1"/>
      </w:tblPr>
      <w:tblGrid>
        <w:gridCol w:w="1022"/>
        <w:gridCol w:w="2975"/>
        <w:gridCol w:w="1533"/>
        <w:gridCol w:w="1778"/>
        <w:gridCol w:w="1800"/>
        <w:gridCol w:w="1852"/>
        <w:gridCol w:w="1298"/>
      </w:tblGrid>
      <w:tr w:rsidR="00602A23" w:rsidTr="00602A23">
        <w:tc>
          <w:tcPr>
            <w:tcW w:w="1022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0" w:type="dxa"/>
            <w:gridSpan w:val="3"/>
          </w:tcPr>
          <w:p w:rsidR="00602A23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Number of Scans Completed by </w:t>
            </w:r>
            <w:r w:rsidR="0068539D">
              <w:rPr>
                <w:rFonts w:ascii="Arial" w:hAnsi="Arial" w:cs="Arial"/>
                <w:sz w:val="18"/>
                <w:szCs w:val="18"/>
              </w:rPr>
              <w:t>Sequence Number of Scan Within Nurse</w:t>
            </w:r>
          </w:p>
        </w:tc>
        <w:tc>
          <w:tcPr>
            <w:tcW w:w="1298" w:type="dxa"/>
          </w:tcPr>
          <w:p w:rsidR="00602A23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68539D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1-10</w:t>
            </w:r>
          </w:p>
        </w:tc>
        <w:tc>
          <w:tcPr>
            <w:tcW w:w="1800" w:type="dxa"/>
          </w:tcPr>
          <w:p w:rsidR="00E05D98" w:rsidRPr="00A03B11" w:rsidRDefault="0068539D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</w:t>
            </w:r>
          </w:p>
        </w:tc>
        <w:tc>
          <w:tcPr>
            <w:tcW w:w="1852" w:type="dxa"/>
          </w:tcPr>
          <w:p w:rsidR="00E05D98" w:rsidRPr="00A03B11" w:rsidRDefault="0068539D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21-30</w:t>
            </w:r>
          </w:p>
        </w:tc>
        <w:tc>
          <w:tcPr>
            <w:tcW w:w="1298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  <w:r w:rsidDel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975" w:type="dxa"/>
          </w:tcPr>
          <w:p w:rsidR="00D52E7B" w:rsidRPr="00E50C69" w:rsidRDefault="00464160" w:rsidP="00464160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</w:t>
            </w:r>
            <w:r w:rsidR="00D52E7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D52E7B" w:rsidRPr="00E50C69" w:rsidRDefault="00D52E7B" w:rsidP="009B577A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Pr="00E05D98" w:rsidRDefault="00E05D98" w:rsidP="00E05D98"/>
    <w:p w:rsidR="00E05D98" w:rsidRDefault="00E05D98" w:rsidP="0006079B">
      <w:pPr>
        <w:pStyle w:val="Caption"/>
        <w:keepNext/>
      </w:pPr>
    </w:p>
    <w:p w:rsidR="00E05D98" w:rsidRDefault="00E05D98" w:rsidP="0006079B">
      <w:pPr>
        <w:pStyle w:val="Caption"/>
        <w:keepNext/>
      </w:pPr>
    </w:p>
    <w:p w:rsidR="0006079B" w:rsidRDefault="0006079B" w:rsidP="0006079B">
      <w:pPr>
        <w:pStyle w:val="Caption"/>
        <w:keepNext/>
      </w:pPr>
      <w:bookmarkStart w:id="28" w:name="_Toc7113947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28</w:t>
      </w:r>
      <w:r w:rsidR="003B107E">
        <w:rPr>
          <w:noProof/>
        </w:rPr>
        <w:fldChar w:fldCharType="end"/>
      </w:r>
      <w:r w:rsidR="009D57A8" w:rsidRPr="009D57A8">
        <w:t xml:space="preserve"> </w:t>
      </w:r>
      <w:r w:rsidR="009D57A8">
        <w:t>Acceptability of Nurse-Acquired EchoGPS Echocardiography for Clinical Parameter Assessment- Primary Endpoints, by Acquiring Nurse</w:t>
      </w:r>
      <w:bookmarkEnd w:id="28"/>
      <w:r w:rsidR="009D57A8">
        <w:t xml:space="preserve"> </w:t>
      </w:r>
    </w:p>
    <w:p w:rsidR="001A725B" w:rsidRPr="006F6930" w:rsidRDefault="001A725B" w:rsidP="001A725B">
      <w:pPr>
        <w:rPr>
          <w:color w:val="00B050"/>
        </w:rPr>
      </w:pPr>
      <w:r w:rsidRPr="006F6930">
        <w:rPr>
          <w:color w:val="00B050"/>
        </w:rPr>
        <w:t>[STUDY_ECHO_CLINPARM]</w:t>
      </w:r>
    </w:p>
    <w:p w:rsidR="001A725B" w:rsidRPr="001A725B" w:rsidRDefault="001A725B" w:rsidP="009B577A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45"/>
        <w:gridCol w:w="3039"/>
        <w:gridCol w:w="1548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28" w:type="dxa"/>
            <w:gridSpan w:val="8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</w:t>
            </w:r>
            <w:r w:rsidR="001A725B">
              <w:rPr>
                <w:rFonts w:ascii="Arial" w:hAnsi="Arial" w:cs="Arial"/>
                <w:sz w:val="18"/>
                <w:szCs w:val="18"/>
              </w:rPr>
              <w:t>Nurse ID</w:t>
            </w:r>
          </w:p>
        </w:tc>
        <w:tc>
          <w:tcPr>
            <w:tcW w:w="81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26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22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26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20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22" w:type="dxa"/>
          </w:tcPr>
          <w:p w:rsidR="009D57A8" w:rsidRPr="00A03B11" w:rsidRDefault="001A725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1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0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39" w:type="dxa"/>
          </w:tcPr>
          <w:p w:rsidR="00D52E7B" w:rsidRPr="00E50C69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 w:rsidRPr="00A03B11">
              <w:rPr>
                <w:rFonts w:ascii="Arial" w:hAnsi="Arial" w:cs="Arial"/>
                <w:sz w:val="18"/>
                <w:szCs w:val="18"/>
              </w:rPr>
              <w:lastRenderedPageBreak/>
              <w:t xml:space="preserve">acceptable 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39" w:type="dxa"/>
          </w:tcPr>
          <w:p w:rsidR="00D52E7B" w:rsidRPr="00E50C69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  <w:r w:rsidDel="00D52E7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39" w:type="dxa"/>
          </w:tcPr>
          <w:p w:rsidR="00D52E7B" w:rsidRPr="00E50C69" w:rsidRDefault="00464160" w:rsidP="00464160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</w:t>
            </w:r>
            <w:r w:rsidR="001137E7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r w:rsidR="00D52E7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079B" w:rsidRDefault="0006079B"/>
    <w:p w:rsidR="00B17F5F" w:rsidRDefault="00B17F5F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B17F5F" w:rsidRDefault="00B17F5F" w:rsidP="00210C5D">
      <w:pPr>
        <w:pStyle w:val="Caption"/>
        <w:keepNext/>
      </w:pPr>
    </w:p>
    <w:p w:rsidR="00B17F5F" w:rsidRDefault="00B17F5F" w:rsidP="00B17F5F">
      <w:pPr>
        <w:pStyle w:val="Caption"/>
        <w:keepNext/>
      </w:pPr>
      <w:bookmarkStart w:id="29" w:name="_Toc7113948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29</w:t>
      </w:r>
      <w:r w:rsidR="003B107E">
        <w:rPr>
          <w:noProof/>
        </w:rPr>
        <w:fldChar w:fldCharType="end"/>
      </w:r>
      <w:r>
        <w:t xml:space="preserve"> Side-by-Side Comparison of Acceptability of Nurse-Acquired vs. Sonographer-Acquired EchoGPS Echocardiography for Clinical Parameter Assessment-Secondary Endpoints</w:t>
      </w:r>
      <w:bookmarkEnd w:id="29"/>
    </w:p>
    <w:p w:rsidR="001A725B" w:rsidRPr="00F46F26" w:rsidRDefault="001A725B" w:rsidP="001A725B">
      <w:r>
        <w:t>[STUDY_ECHO_CLINPARM] [CONTROL_ECHO_CLINPARM]</w:t>
      </w:r>
    </w:p>
    <w:p w:rsidR="001A725B" w:rsidRPr="00F46F26" w:rsidRDefault="001A725B" w:rsidP="001A725B"/>
    <w:p w:rsidR="005A18C7" w:rsidRPr="00C37949" w:rsidRDefault="005A18C7" w:rsidP="005A18C7">
      <w:pPr>
        <w:rPr>
          <w:b/>
          <w:color w:val="4F6228" w:themeColor="accent3" w:themeShade="80"/>
        </w:rPr>
      </w:pPr>
      <w:r w:rsidRPr="00C37949">
        <w:rPr>
          <w:b/>
          <w:color w:val="4F6228" w:themeColor="accent3" w:themeShade="80"/>
        </w:rPr>
        <w:t>{Difference is Pct Acceptable= % Acceptable in Nurse-Acquired Scan - % Acceptable in Sonographer-Acquired Scan}</w:t>
      </w:r>
    </w:p>
    <w:p w:rsidR="001A725B" w:rsidRPr="001A725B" w:rsidRDefault="001A725B" w:rsidP="009B577A"/>
    <w:tbl>
      <w:tblPr>
        <w:tblStyle w:val="TableGrid"/>
        <w:tblW w:w="13056" w:type="dxa"/>
        <w:tblLook w:val="04A0" w:firstRow="1" w:lastRow="0" w:firstColumn="1" w:lastColumn="0" w:noHBand="0" w:noVBand="1"/>
      </w:tblPr>
      <w:tblGrid>
        <w:gridCol w:w="1113"/>
        <w:gridCol w:w="2542"/>
        <w:gridCol w:w="1590"/>
        <w:gridCol w:w="1343"/>
        <w:gridCol w:w="1710"/>
        <w:gridCol w:w="497"/>
        <w:gridCol w:w="1320"/>
        <w:gridCol w:w="1603"/>
        <w:gridCol w:w="1338"/>
      </w:tblGrid>
      <w:tr w:rsidR="00B17F5F" w:rsidTr="009B577A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3" w:type="dxa"/>
            <w:gridSpan w:val="2"/>
            <w:vAlign w:val="center"/>
          </w:tcPr>
          <w:p w:rsidR="00B17F5F" w:rsidRPr="00A03B11" w:rsidRDefault="00B17F5F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Nurse-Acquired Scan</w:t>
            </w: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vAlign w:val="center"/>
          </w:tcPr>
          <w:p w:rsidR="00B17F5F" w:rsidRPr="00A03B11" w:rsidRDefault="00B17F5F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Sonographer-Acquired Scan</w:t>
            </w: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Acceptability</w:t>
            </w: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Acceptability</w:t>
            </w: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1338" w:type="dxa"/>
            <w:vAlign w:val="center"/>
          </w:tcPr>
          <w:p w:rsidR="00B17F5F" w:rsidRPr="00A03B11" w:rsidRDefault="00C2587F" w:rsidP="00B17F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Diff in Pct. Acceptable</w:t>
            </w: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542" w:type="dxa"/>
          </w:tcPr>
          <w:p w:rsidR="00B17F5F" w:rsidRPr="00A03B11" w:rsidRDefault="00464160" w:rsidP="00CC2A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C2A0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</w:t>
            </w:r>
            <w:r w:rsidR="00B17F5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Inferior </w:t>
            </w:r>
            <w:r w:rsidR="00B17F5F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Ven</w:t>
            </w:r>
            <w:r w:rsidR="00B17F5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a Cava </w:t>
            </w:r>
            <w:r w:rsidR="00B17F5F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Acquirers</w:t>
            </w:r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 (XX.X%)</w:t>
            </w: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XX.X%, XX.X% </w:t>
            </w: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 (XX.X%)</w:t>
            </w: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XX.X%, XX.X% </w:t>
            </w:r>
          </w:p>
        </w:tc>
        <w:tc>
          <w:tcPr>
            <w:tcW w:w="1338" w:type="dxa"/>
          </w:tcPr>
          <w:p w:rsidR="00B17F5F" w:rsidRPr="00A03B11" w:rsidRDefault="00C2587F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XX.X%</w:t>
            </w: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42" w:type="dxa"/>
          </w:tcPr>
          <w:p w:rsidR="00B17F5F" w:rsidRPr="00E50C69" w:rsidRDefault="00464160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C2A0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</w:t>
            </w:r>
            <w:r w:rsidR="00B17F5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Right Ventricular </w:t>
            </w:r>
            <w:r w:rsidR="00B17F5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Function, Yes or no</w:t>
            </w: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42" w:type="dxa"/>
          </w:tcPr>
          <w:p w:rsidR="00B17F5F" w:rsidRPr="00E50C69" w:rsidRDefault="00464160" w:rsidP="00CC2A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C2A0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Left Atrial</w:t>
            </w:r>
            <w:r w:rsidR="00B17F5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Size, Yes or no</w:t>
            </w: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c>
          <w:tcPr>
            <w:tcW w:w="111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42" w:type="dxa"/>
          </w:tcPr>
          <w:p w:rsidR="00CC2A0B" w:rsidRPr="00E50C69" w:rsidRDefault="00464160" w:rsidP="009B577A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C2A0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Aortic Valve</w:t>
            </w:r>
            <w:r w:rsidR="00CC2A0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E50C69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42" w:type="dxa"/>
          </w:tcPr>
          <w:p w:rsidR="00CC2A0B" w:rsidRPr="00A03B11" w:rsidRDefault="00464160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C2A0B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Mitral Valve</w:t>
            </w:r>
            <w:r w:rsidR="00CC2A0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c>
          <w:tcPr>
            <w:tcW w:w="111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404458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42" w:type="dxa"/>
          </w:tcPr>
          <w:p w:rsidR="00510FE6" w:rsidRPr="00A03B11" w:rsidRDefault="00464160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510FE6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Tricuspid Valve</w:t>
            </w:r>
            <w:r w:rsidR="00510FE6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c>
          <w:tcPr>
            <w:tcW w:w="111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17F5F" w:rsidRDefault="00B17F5F" w:rsidP="00210C5D">
      <w:pPr>
        <w:pStyle w:val="Caption"/>
        <w:keepNext/>
      </w:pPr>
    </w:p>
    <w:p w:rsidR="00AF4270" w:rsidRDefault="00AF4270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B17F5F" w:rsidRDefault="00B17F5F" w:rsidP="00210C5D">
      <w:pPr>
        <w:pStyle w:val="Caption"/>
        <w:keepNext/>
      </w:pPr>
    </w:p>
    <w:p w:rsidR="00210C5D" w:rsidRDefault="00210C5D" w:rsidP="00210C5D">
      <w:pPr>
        <w:pStyle w:val="Caption"/>
        <w:keepNext/>
      </w:pPr>
      <w:bookmarkStart w:id="30" w:name="_Toc7113949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30</w:t>
      </w:r>
      <w:r w:rsidR="003B107E">
        <w:rPr>
          <w:noProof/>
        </w:rPr>
        <w:fldChar w:fldCharType="end"/>
      </w:r>
      <w:r>
        <w:t xml:space="preserve"> Acceptability of Nurse-Acquired EchoGPS Echocardiography for Clinical Parameter Assessment- Secondary Endpoints, by BMI category</w:t>
      </w:r>
      <w:bookmarkEnd w:id="30"/>
    </w:p>
    <w:p w:rsidR="001A725B" w:rsidRPr="001A725B" w:rsidRDefault="001A725B" w:rsidP="009B577A">
      <w:r>
        <w:t>[STUDY_ECHO_CLINPARM] [DEMOG]</w:t>
      </w:r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</w:tblGrid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10C5D" w:rsidRPr="00A03B11" w:rsidRDefault="00210C5D" w:rsidP="00210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 w:rsidR="00296F5C"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210C5D" w:rsidRPr="00A03B11" w:rsidRDefault="00210C5D" w:rsidP="00210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C2587F" w:rsidRPr="00A03B11" w:rsidRDefault="00464160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2587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Inferior </w:t>
            </w:r>
            <w:r w:rsidR="00C2587F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Ven</w:t>
            </w:r>
            <w:r w:rsidR="00C2587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a Cava </w:t>
            </w:r>
            <w:r w:rsidR="00C2587F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Size, Yes or no</w:t>
            </w: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C2587F" w:rsidRPr="00E50C69" w:rsidRDefault="00464160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2587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Right Ventricular </w:t>
            </w:r>
            <w:r w:rsidR="00C2587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Function, Yes or no</w:t>
            </w: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C2587F" w:rsidRPr="00E50C69" w:rsidRDefault="00464160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2587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Left Atrial</w:t>
            </w:r>
            <w:r w:rsidR="00C2587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Size, Yes or no</w:t>
            </w: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C2587F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2587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Aortic Valve</w:t>
            </w:r>
            <w:r w:rsidR="00C2587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C2587F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2587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Mitral Valve</w:t>
            </w:r>
            <w:r w:rsidR="00C2587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C2587F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C2587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Tricuspid Valve</w:t>
            </w:r>
            <w:r w:rsidR="00C2587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10C5D" w:rsidRDefault="00210C5D"/>
    <w:p w:rsidR="00CB1F12" w:rsidRDefault="00CB1F12"/>
    <w:p w:rsidR="00CB1F12" w:rsidRDefault="00CB1F12"/>
    <w:p w:rsidR="00CB1F12" w:rsidRDefault="00CB1F12"/>
    <w:p w:rsidR="002A4E7A" w:rsidRDefault="002A4E7A" w:rsidP="002A4E7A">
      <w:pPr>
        <w:pStyle w:val="Caption"/>
        <w:keepNext/>
      </w:pPr>
      <w:bookmarkStart w:id="31" w:name="_Toc7113950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31</w:t>
      </w:r>
      <w:r w:rsidR="003B107E">
        <w:rPr>
          <w:noProof/>
        </w:rPr>
        <w:fldChar w:fldCharType="end"/>
      </w:r>
      <w:r>
        <w:t xml:space="preserve"> Acceptability of Nurse-Acquired EchoGPS Echocardiography for Clinical Parameter Assessment- Secondary Endpoints, by Presence of Known Cardiac Abnormalities</w:t>
      </w:r>
      <w:bookmarkEnd w:id="31"/>
    </w:p>
    <w:p w:rsidR="001A725B" w:rsidRPr="00F46F26" w:rsidRDefault="001A725B" w:rsidP="001A725B">
      <w:r>
        <w:t>[STUDY_ECHO_CLINPARM]</w:t>
      </w:r>
    </w:p>
    <w:p w:rsidR="001A725B" w:rsidRPr="001A725B" w:rsidRDefault="001A725B" w:rsidP="009B577A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63"/>
        <w:gridCol w:w="3355"/>
        <w:gridCol w:w="1621"/>
        <w:gridCol w:w="1205"/>
        <w:gridCol w:w="1134"/>
        <w:gridCol w:w="900"/>
      </w:tblGrid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2A4E7A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  <w:p w:rsidR="001A725B" w:rsidRPr="00A03B11" w:rsidRDefault="001A725B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18C7">
              <w:rPr>
                <w:rFonts w:ascii="Arial" w:hAnsi="Arial" w:cs="Arial"/>
                <w:color w:val="4F6228" w:themeColor="accent3" w:themeShade="80"/>
                <w:sz w:val="18"/>
                <w:szCs w:val="18"/>
              </w:rPr>
              <w:t>[DEMOG.CARDIAC_YN]</w:t>
            </w:r>
          </w:p>
        </w:tc>
        <w:tc>
          <w:tcPr>
            <w:tcW w:w="900" w:type="dxa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2A4E7A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Inferior Vena Cava Size</w:t>
            </w:r>
            <w:r w:rsidR="002A4E7A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2A4E7A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Right Ventricular Function</w:t>
            </w:r>
            <w:r w:rsidR="002A4E7A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2A4E7A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Left Atrial Size</w:t>
            </w:r>
            <w:r w:rsidR="002A4E7A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2A4E7A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Aortic Valve</w:t>
            </w:r>
            <w:r w:rsidR="002A4E7A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355" w:type="dxa"/>
          </w:tcPr>
          <w:p w:rsidR="00A2599F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Mitral Valve</w:t>
            </w:r>
            <w:r w:rsidR="00A2599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355" w:type="dxa"/>
          </w:tcPr>
          <w:p w:rsidR="00A2599F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Tricuspid Valve</w:t>
            </w:r>
            <w:r w:rsidR="00A2599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c>
          <w:tcPr>
            <w:tcW w:w="1163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1F12" w:rsidRDefault="00CB1F12"/>
    <w:p w:rsidR="002A4E7A" w:rsidRDefault="002A4E7A"/>
    <w:p w:rsidR="00F36AEE" w:rsidRDefault="00F36AEE"/>
    <w:p w:rsidR="00F36AEE" w:rsidRDefault="00F36AEE"/>
    <w:p w:rsidR="00F36AEE" w:rsidRDefault="00F36AEE"/>
    <w:p w:rsidR="00F36AEE" w:rsidRDefault="00F36AEE"/>
    <w:p w:rsidR="00F36AEE" w:rsidRDefault="00F36AEE"/>
    <w:p w:rsidR="00F36AEE" w:rsidRDefault="00F36AEE"/>
    <w:p w:rsidR="002A4E7A" w:rsidRDefault="002A4E7A"/>
    <w:p w:rsidR="002A4E7A" w:rsidRDefault="002A4E7A"/>
    <w:p w:rsidR="002A4E7A" w:rsidRDefault="002A4E7A"/>
    <w:p w:rsidR="002A4E7A" w:rsidRDefault="002A4E7A" w:rsidP="002A4E7A">
      <w:pPr>
        <w:pStyle w:val="Caption"/>
        <w:keepNext/>
      </w:pPr>
      <w:bookmarkStart w:id="32" w:name="_Toc7113951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32</w:t>
      </w:r>
      <w:r w:rsidR="003B107E">
        <w:rPr>
          <w:noProof/>
        </w:rPr>
        <w:fldChar w:fldCharType="end"/>
      </w:r>
      <w:r>
        <w:t xml:space="preserve"> Acceptability of Nurse-Acquired EchoGPS Echocardiography for Clinical Parameter Assessment- Secondary Endpoints, by Study Site</w:t>
      </w:r>
      <w:bookmarkEnd w:id="32"/>
    </w:p>
    <w:p w:rsidR="001A725B" w:rsidRPr="00F46F26" w:rsidRDefault="001A725B" w:rsidP="001A725B">
      <w:r>
        <w:t>[STUDY_ECHO_CLINPARM]</w:t>
      </w:r>
    </w:p>
    <w:p w:rsidR="001A725B" w:rsidRPr="001A725B" w:rsidRDefault="001A725B" w:rsidP="009B577A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2A4E7A" w:rsidTr="002A4E7A">
        <w:tc>
          <w:tcPr>
            <w:tcW w:w="1138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885" w:type="dxa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A4E7A" w:rsidTr="002A4E7A">
        <w:tc>
          <w:tcPr>
            <w:tcW w:w="1138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77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88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647133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Inferior Vena Cava Size</w:t>
            </w:r>
            <w:r w:rsidR="00647133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647133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Right Ventricular Function</w:t>
            </w:r>
            <w:r w:rsidR="00647133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647133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Left Atrial Size</w:t>
            </w:r>
            <w:r w:rsidR="00647133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647133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Aortic Valve</w:t>
            </w:r>
            <w:r w:rsidR="00647133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86" w:type="dxa"/>
          </w:tcPr>
          <w:p w:rsidR="00A2599F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Mitral Valve</w:t>
            </w:r>
            <w:r w:rsidR="00A2599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86" w:type="dxa"/>
          </w:tcPr>
          <w:p w:rsidR="00A2599F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Tricuspid Valve</w:t>
            </w:r>
            <w:r w:rsidR="00A2599F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c>
          <w:tcPr>
            <w:tcW w:w="1138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A4E7A" w:rsidRDefault="002A4E7A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 w:rsidP="00647133">
      <w:pPr>
        <w:pStyle w:val="Caption"/>
        <w:keepNext/>
      </w:pPr>
      <w:bookmarkStart w:id="33" w:name="_Toc7113952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33</w:t>
      </w:r>
      <w:r w:rsidR="003B107E">
        <w:rPr>
          <w:noProof/>
        </w:rPr>
        <w:fldChar w:fldCharType="end"/>
      </w:r>
      <w:r>
        <w:t xml:space="preserve"> Acceptability of Nurse-Acquired EchoGPS Echocardiography for Clinical Parameter Assessment- Secondary Endpoints, by Acquiring Nurse</w:t>
      </w:r>
      <w:bookmarkEnd w:id="33"/>
    </w:p>
    <w:p w:rsidR="001A725B" w:rsidRPr="00F46F26" w:rsidRDefault="001A725B" w:rsidP="001A725B">
      <w:r>
        <w:t>[STUDY_ECHO_CLINPARM]</w:t>
      </w:r>
    </w:p>
    <w:p w:rsidR="001A725B" w:rsidRPr="001A725B" w:rsidRDefault="001A725B" w:rsidP="009B577A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45"/>
        <w:gridCol w:w="3039"/>
        <w:gridCol w:w="1548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28" w:type="dxa"/>
            <w:gridSpan w:val="8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</w:t>
            </w:r>
            <w:r w:rsidR="00D9331B">
              <w:rPr>
                <w:rFonts w:ascii="Arial" w:hAnsi="Arial" w:cs="Arial"/>
                <w:sz w:val="18"/>
                <w:szCs w:val="18"/>
              </w:rPr>
              <w:t>Nurse ID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1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101</w:t>
            </w:r>
          </w:p>
        </w:tc>
        <w:tc>
          <w:tcPr>
            <w:tcW w:w="823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826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822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822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826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</w:t>
            </w:r>
          </w:p>
        </w:tc>
        <w:tc>
          <w:tcPr>
            <w:tcW w:w="820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</w:t>
            </w:r>
          </w:p>
        </w:tc>
        <w:tc>
          <w:tcPr>
            <w:tcW w:w="822" w:type="dxa"/>
          </w:tcPr>
          <w:p w:rsidR="00647133" w:rsidRPr="00A03B11" w:rsidRDefault="00D9331B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81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039" w:type="dxa"/>
          </w:tcPr>
          <w:p w:rsidR="00647133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Inferior Vena Cava Size</w:t>
            </w:r>
            <w:r w:rsidR="00647133"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0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39" w:type="dxa"/>
          </w:tcPr>
          <w:p w:rsidR="00647133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Right Ventricular Function</w:t>
            </w:r>
            <w:r w:rsidR="00647133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39" w:type="dxa"/>
          </w:tcPr>
          <w:p w:rsidR="00647133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Left Atrial Size</w:t>
            </w:r>
            <w:r w:rsidR="00647133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39" w:type="dxa"/>
          </w:tcPr>
          <w:p w:rsidR="00647133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Aortic Valve</w:t>
            </w:r>
            <w:r w:rsidR="00647133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3A5220" w:rsidP="003861AF">
            <w:pPr>
              <w:rPr>
                <w:rFonts w:ascii="Arial" w:hAnsi="Arial" w:cs="Arial"/>
                <w:sz w:val="18"/>
                <w:szCs w:val="18"/>
              </w:rPr>
            </w:pPr>
            <w:ins w:id="34" w:author="Douglas A. Milikien" w:date="2019-05-03T17:28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  <w:del w:id="35" w:author="Douglas A. Milikien" w:date="2019-05-03T17:28:00Z">
              <w:r w:rsidR="00464160" w:rsidDel="003A5220">
                <w:rPr>
                  <w:rFonts w:ascii="Arial" w:hAnsi="Arial" w:cs="Arial"/>
                  <w:sz w:val="18"/>
                  <w:szCs w:val="18"/>
                </w:rPr>
                <w:delText>4</w:delText>
              </w:r>
            </w:del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Mitral Valve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3A5220" w:rsidP="003861AF">
            <w:pPr>
              <w:rPr>
                <w:rFonts w:ascii="Arial" w:hAnsi="Arial" w:cs="Arial"/>
                <w:sz w:val="18"/>
                <w:szCs w:val="18"/>
              </w:rPr>
            </w:pPr>
            <w:ins w:id="36" w:author="Douglas A. Milikien" w:date="2019-05-03T17:28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  <w:del w:id="37" w:author="Douglas A. Milikien" w:date="2019-05-03T17:28:00Z">
              <w:r w:rsidR="00464160" w:rsidDel="003A5220">
                <w:rPr>
                  <w:rFonts w:ascii="Arial" w:hAnsi="Arial" w:cs="Arial"/>
                  <w:sz w:val="18"/>
                  <w:szCs w:val="18"/>
                </w:rPr>
                <w:delText>4</w:delText>
              </w:r>
            </w:del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Tricuspid Valve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861AF">
        <w:tc>
          <w:tcPr>
            <w:tcW w:w="1045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7133" w:rsidRDefault="00647133"/>
    <w:p w:rsidR="00464160" w:rsidRDefault="00464160">
      <w:r>
        <w:br w:type="page"/>
      </w:r>
    </w:p>
    <w:p w:rsidR="00195FB2" w:rsidRDefault="00195FB2"/>
    <w:p w:rsidR="00195FB2" w:rsidRDefault="00195FB2" w:rsidP="00195FB2">
      <w:pPr>
        <w:pStyle w:val="Caption"/>
        <w:keepNext/>
      </w:pPr>
      <w:bookmarkStart w:id="38" w:name="_Toc7113953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34</w:t>
      </w:r>
      <w:r w:rsidR="003B107E">
        <w:rPr>
          <w:noProof/>
        </w:rPr>
        <w:fldChar w:fldCharType="end"/>
      </w:r>
      <w:r>
        <w:t xml:space="preserve">  Inter-User Variability of Nurse Performance Using EchoGPS to Acquire Scans of Acceptable Quality- Primary Clinical Parameters</w:t>
      </w:r>
      <w:bookmarkEnd w:id="38"/>
      <w:r>
        <w:t xml:space="preserve">   </w:t>
      </w:r>
    </w:p>
    <w:p w:rsidR="00D9331B" w:rsidRPr="003A5220" w:rsidRDefault="00D9331B" w:rsidP="009B577A">
      <w:pPr>
        <w:rPr>
          <w:color w:val="00B050"/>
        </w:rPr>
      </w:pPr>
      <w:r w:rsidRPr="003A5220">
        <w:rPr>
          <w:color w:val="00B050"/>
        </w:rPr>
        <w:t>[STUDY_ECHO_CLINPARM]</w:t>
      </w:r>
    </w:p>
    <w:tbl>
      <w:tblPr>
        <w:tblStyle w:val="TableGrid"/>
        <w:tblW w:w="10908" w:type="dxa"/>
        <w:tblLook w:val="04A0" w:firstRow="1" w:lastRow="0" w:firstColumn="1" w:lastColumn="0" w:noHBand="0" w:noVBand="1"/>
        <w:tblPrChange w:id="39" w:author="Douglas A. Milikien" w:date="2019-05-03T17:29:00Z">
          <w:tblPr>
            <w:tblStyle w:val="TableGrid"/>
            <w:tblW w:w="10908" w:type="dxa"/>
            <w:tblLook w:val="04A0" w:firstRow="1" w:lastRow="0" w:firstColumn="1" w:lastColumn="0" w:noHBand="0" w:noVBand="1"/>
          </w:tblPr>
        </w:tblPrChange>
      </w:tblPr>
      <w:tblGrid>
        <w:gridCol w:w="921"/>
        <w:gridCol w:w="2707"/>
        <w:gridCol w:w="1467"/>
        <w:gridCol w:w="1247"/>
        <w:gridCol w:w="1247"/>
        <w:gridCol w:w="812"/>
        <w:gridCol w:w="1087"/>
        <w:gridCol w:w="1420"/>
        <w:tblGridChange w:id="40">
          <w:tblGrid>
            <w:gridCol w:w="921"/>
            <w:gridCol w:w="2707"/>
            <w:gridCol w:w="1467"/>
            <w:gridCol w:w="1247"/>
            <w:gridCol w:w="1247"/>
            <w:gridCol w:w="812"/>
            <w:gridCol w:w="1087"/>
            <w:gridCol w:w="1420"/>
          </w:tblGrid>
        </w:tblGridChange>
      </w:tblGrid>
      <w:tr w:rsidR="00443BA5" w:rsidTr="003A5220">
        <w:tc>
          <w:tcPr>
            <w:tcW w:w="921" w:type="dxa"/>
            <w:tcPrChange w:id="41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vAlign w:val="center"/>
            <w:tcPrChange w:id="42" w:author="Douglas A. Milikien" w:date="2019-05-03T17:29:00Z">
              <w:tcPr>
                <w:tcW w:w="2798" w:type="dxa"/>
                <w:vAlign w:val="center"/>
              </w:tcPr>
            </w:tcPrChange>
          </w:tcPr>
          <w:p w:rsidR="00443BA5" w:rsidRPr="00A03B11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467" w:type="dxa"/>
            <w:vAlign w:val="center"/>
            <w:tcPrChange w:id="43" w:author="Douglas A. Milikien" w:date="2019-05-03T17:29:00Z">
              <w:tcPr>
                <w:tcW w:w="1492" w:type="dxa"/>
                <w:vAlign w:val="center"/>
              </w:tcPr>
            </w:tcPrChange>
          </w:tcPr>
          <w:p w:rsidR="00443BA5" w:rsidRPr="00A03B11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Nurses Assessing this Parameter</w:t>
            </w:r>
          </w:p>
        </w:tc>
        <w:tc>
          <w:tcPr>
            <w:tcW w:w="5813" w:type="dxa"/>
            <w:gridSpan w:val="5"/>
            <w:tcPrChange w:id="44" w:author="Douglas A. Milikien" w:date="2019-05-03T17:29:00Z">
              <w:tcPr>
                <w:tcW w:w="5660" w:type="dxa"/>
                <w:gridSpan w:val="5"/>
              </w:tcPr>
            </w:tcPrChange>
          </w:tcPr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</w:t>
            </w:r>
            <w:r w:rsidR="003A5220">
              <w:rPr>
                <w:rFonts w:ascii="Arial" w:hAnsi="Arial" w:cs="Arial"/>
                <w:sz w:val="18"/>
                <w:szCs w:val="18"/>
              </w:rPr>
              <w:t xml:space="preserve">f Scans that were of </w:t>
            </w:r>
            <w:ins w:id="45" w:author="Douglas A. Milikien" w:date="2019-05-03T17:27:00Z">
              <w:r w:rsidR="003A5220">
                <w:rPr>
                  <w:rFonts w:ascii="Arial" w:hAnsi="Arial" w:cs="Arial"/>
                  <w:sz w:val="18"/>
                  <w:szCs w:val="18"/>
                </w:rPr>
                <w:t>Acceptable</w:t>
              </w:r>
            </w:ins>
            <w:r w:rsidR="00ED61FB">
              <w:rPr>
                <w:rFonts w:ascii="Arial" w:hAnsi="Arial" w:cs="Arial"/>
                <w:sz w:val="18"/>
                <w:szCs w:val="18"/>
              </w:rPr>
              <w:t xml:space="preserve"> Image</w:t>
            </w:r>
            <w:r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Assess Clinical Parameter</w:t>
            </w:r>
          </w:p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46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tcPrChange w:id="47" w:author="Douglas A. Milikien" w:date="2019-05-03T17:29:00Z">
              <w:tcPr>
                <w:tcW w:w="279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  <w:tcPrChange w:id="48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49" w:author="Douglas A. Milikien" w:date="2019-05-03T17:29:00Z">
              <w:tcPr>
                <w:tcW w:w="1247" w:type="dxa"/>
              </w:tcPr>
            </w:tcPrChange>
          </w:tcPr>
          <w:p w:rsidR="00443BA5" w:rsidRDefault="00443BA5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Worst</w:t>
            </w:r>
          </w:p>
          <w:p w:rsidR="00443BA5" w:rsidRDefault="00443BA5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  <w:p w:rsidR="00D9331B" w:rsidRPr="00A03B11" w:rsidRDefault="00D9331B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220">
              <w:rPr>
                <w:rFonts w:ascii="Arial" w:hAnsi="Arial" w:cs="Arial"/>
                <w:color w:val="00B050"/>
                <w:sz w:val="18"/>
                <w:szCs w:val="18"/>
              </w:rPr>
              <w:t>[Among the 8 nurses, what was the worst % acceptable?]</w:t>
            </w:r>
          </w:p>
        </w:tc>
        <w:tc>
          <w:tcPr>
            <w:tcW w:w="1247" w:type="dxa"/>
            <w:tcPrChange w:id="50" w:author="Douglas A. Milikien" w:date="2019-05-03T17:29:00Z">
              <w:tcPr>
                <w:tcW w:w="1247" w:type="dxa"/>
              </w:tcPr>
            </w:tcPrChange>
          </w:tcPr>
          <w:p w:rsidR="00443BA5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Best </w:t>
            </w:r>
          </w:p>
          <w:p w:rsidR="00443BA5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  <w:p w:rsidR="00D9331B" w:rsidRPr="00A03B11" w:rsidRDefault="00D9331B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5220">
              <w:rPr>
                <w:rFonts w:ascii="Arial" w:hAnsi="Arial" w:cs="Arial"/>
                <w:color w:val="00B050"/>
                <w:sz w:val="18"/>
                <w:szCs w:val="18"/>
              </w:rPr>
              <w:t>[Among the 8 nurses, what was the best % acceptable?]</w:t>
            </w:r>
          </w:p>
        </w:tc>
        <w:tc>
          <w:tcPr>
            <w:tcW w:w="812" w:type="dxa"/>
            <w:tcPrChange w:id="51" w:author="Douglas A. Milikien" w:date="2019-05-03T17:29:00Z">
              <w:tcPr>
                <w:tcW w:w="816" w:type="dxa"/>
              </w:tcPr>
            </w:tcPrChange>
          </w:tcPr>
          <w:p w:rsidR="00443BA5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  <w:p w:rsidR="00D9331B" w:rsidRPr="00A03B11" w:rsidRDefault="00D9331B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best - worst</w:t>
            </w:r>
          </w:p>
        </w:tc>
        <w:tc>
          <w:tcPr>
            <w:tcW w:w="1087" w:type="dxa"/>
            <w:tcPrChange w:id="52" w:author="Douglas A. Milikien" w:date="2019-05-03T17:29:00Z">
              <w:tcPr>
                <w:tcW w:w="910" w:type="dxa"/>
              </w:tcPr>
            </w:tcPrChange>
          </w:tcPr>
          <w:p w:rsidR="00443BA5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D9331B" w:rsidRPr="00A03B11" w:rsidRDefault="00D9331B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 percent acceptable across the 8 nurse</w:t>
            </w:r>
          </w:p>
        </w:tc>
        <w:tc>
          <w:tcPr>
            <w:tcW w:w="1420" w:type="dxa"/>
            <w:tcPrChange w:id="53" w:author="Douglas A. Milikien" w:date="2019-05-03T17:29:00Z">
              <w:tcPr>
                <w:tcW w:w="1440" w:type="dxa"/>
              </w:tcPr>
            </w:tcPrChange>
          </w:tcPr>
          <w:p w:rsidR="00443BA5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  <w:p w:rsidR="00D9331B" w:rsidRPr="00A03B11" w:rsidRDefault="001A725B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 *</w:t>
            </w:r>
            <w:r w:rsidR="00D9331B">
              <w:rPr>
                <w:rFonts w:ascii="Arial" w:hAnsi="Arial" w:cs="Arial"/>
                <w:sz w:val="18"/>
                <w:szCs w:val="18"/>
              </w:rPr>
              <w:t>standard deviation of % acceptable / mean of % acceptable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9331B" w:rsidTr="003A5220">
        <w:tc>
          <w:tcPr>
            <w:tcW w:w="921" w:type="dxa"/>
            <w:tcPrChange w:id="54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tcPrChange w:id="55" w:author="Douglas A. Milikien" w:date="2019-05-03T17:29:00Z">
              <w:tcPr>
                <w:tcW w:w="279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  <w:tcPrChange w:id="56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57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58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59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60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61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62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707" w:type="dxa"/>
            <w:tcPrChange w:id="63" w:author="Douglas A. Milikien" w:date="2019-05-03T17:29:00Z">
              <w:tcPr>
                <w:tcW w:w="2798" w:type="dxa"/>
              </w:tcPr>
            </w:tcPrChange>
          </w:tcPr>
          <w:p w:rsidR="00443BA5" w:rsidRPr="00A03B11" w:rsidRDefault="001137E7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Visual Assessment of Left Ventricular Size </w:t>
            </w:r>
          </w:p>
        </w:tc>
        <w:tc>
          <w:tcPr>
            <w:tcW w:w="1467" w:type="dxa"/>
            <w:tcPrChange w:id="64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  <w:tcPrChange w:id="65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66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67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68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69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70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tcPrChange w:id="71" w:author="Douglas A. Milikien" w:date="2019-05-03T17:29:00Z">
              <w:tcPr>
                <w:tcW w:w="279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  <w:tcPrChange w:id="72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73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74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75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76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77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78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07" w:type="dxa"/>
            <w:tcPrChange w:id="79" w:author="Douglas A. Milikien" w:date="2019-05-03T17:29:00Z">
              <w:tcPr>
                <w:tcW w:w="2798" w:type="dxa"/>
              </w:tcPr>
            </w:tcPrChange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</w:t>
            </w:r>
            <w:r w:rsidR="001137E7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ualitative Visual Assessment of Left Ventricular Global Function </w:t>
            </w:r>
          </w:p>
        </w:tc>
        <w:tc>
          <w:tcPr>
            <w:tcW w:w="1467" w:type="dxa"/>
            <w:tcPrChange w:id="80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  <w:tcPrChange w:id="81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82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83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84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85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86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tcPrChange w:id="87" w:author="Douglas A. Milikien" w:date="2019-05-03T17:29:00Z">
              <w:tcPr>
                <w:tcW w:w="2798" w:type="dxa"/>
              </w:tcPr>
            </w:tcPrChange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  <w:tcPrChange w:id="88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89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90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91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92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93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94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7" w:type="dxa"/>
            <w:tcPrChange w:id="95" w:author="Douglas A. Milikien" w:date="2019-05-03T17:29:00Z">
              <w:tcPr>
                <w:tcW w:w="2798" w:type="dxa"/>
              </w:tcPr>
            </w:tcPrChange>
          </w:tcPr>
          <w:p w:rsidR="00443BA5" w:rsidRPr="00E50C69" w:rsidRDefault="001137E7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Right Ventricular Size</w:t>
            </w:r>
          </w:p>
        </w:tc>
        <w:tc>
          <w:tcPr>
            <w:tcW w:w="1467" w:type="dxa"/>
            <w:tcPrChange w:id="96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  <w:tcPrChange w:id="97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98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99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100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101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102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tcPrChange w:id="103" w:author="Douglas A. Milikien" w:date="2019-05-03T17:29:00Z">
              <w:tcPr>
                <w:tcW w:w="2798" w:type="dxa"/>
              </w:tcPr>
            </w:tcPrChange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  <w:tcPrChange w:id="104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105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106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107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108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109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31B" w:rsidTr="003A5220">
        <w:tc>
          <w:tcPr>
            <w:tcW w:w="921" w:type="dxa"/>
            <w:tcPrChange w:id="110" w:author="Douglas A. Milikien" w:date="2019-05-03T17:29:00Z">
              <w:tcPr>
                <w:tcW w:w="958" w:type="dxa"/>
              </w:tcPr>
            </w:tcPrChange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7" w:type="dxa"/>
            <w:tcPrChange w:id="111" w:author="Douglas A. Milikien" w:date="2019-05-03T17:29:00Z">
              <w:tcPr>
                <w:tcW w:w="2798" w:type="dxa"/>
              </w:tcPr>
            </w:tcPrChange>
          </w:tcPr>
          <w:p w:rsidR="00443BA5" w:rsidRPr="00E50C69" w:rsidRDefault="001137E7" w:rsidP="009B577A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Visual Assessment of Non-trivial Pericardial Effusion </w:t>
            </w:r>
          </w:p>
          <w:p w:rsidR="00443BA5" w:rsidRPr="00E50C69" w:rsidRDefault="00443BA5" w:rsidP="009B57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  <w:tcPrChange w:id="112" w:author="Douglas A. Milikien" w:date="2019-05-03T17:29:00Z">
              <w:tcPr>
                <w:tcW w:w="1492" w:type="dxa"/>
              </w:tcPr>
            </w:tcPrChange>
          </w:tcPr>
          <w:p w:rsidR="00443BA5" w:rsidRPr="00A03B11" w:rsidRDefault="00F9293C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  <w:tcPrChange w:id="113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9B57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114" w:author="Douglas A. Milikien" w:date="2019-05-03T17:29:00Z">
              <w:tcPr>
                <w:tcW w:w="1247" w:type="dxa"/>
              </w:tcPr>
            </w:tcPrChange>
          </w:tcPr>
          <w:p w:rsidR="00443BA5" w:rsidRPr="00A03B11" w:rsidRDefault="00443BA5" w:rsidP="009B57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115" w:author="Douglas A. Milikien" w:date="2019-05-03T17:29:00Z">
              <w:tcPr>
                <w:tcW w:w="816" w:type="dxa"/>
              </w:tcPr>
            </w:tcPrChange>
          </w:tcPr>
          <w:p w:rsidR="00443BA5" w:rsidRPr="00A03B11" w:rsidRDefault="00443BA5" w:rsidP="009B57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116" w:author="Douglas A. Milikien" w:date="2019-05-03T17:29:00Z">
              <w:tcPr>
                <w:tcW w:w="910" w:type="dxa"/>
              </w:tcPr>
            </w:tcPrChange>
          </w:tcPr>
          <w:p w:rsidR="00443BA5" w:rsidRPr="00A03B11" w:rsidRDefault="00443BA5" w:rsidP="009B57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117" w:author="Douglas A. Milikien" w:date="2019-05-03T17:29:00Z">
              <w:tcPr>
                <w:tcW w:w="1440" w:type="dxa"/>
              </w:tcPr>
            </w:tcPrChange>
          </w:tcPr>
          <w:p w:rsidR="00443BA5" w:rsidRPr="00A03B11" w:rsidRDefault="00443BA5" w:rsidP="009B57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95FB2" w:rsidRDefault="00195FB2"/>
    <w:p w:rsidR="00B96A19" w:rsidRDefault="00B96A19"/>
    <w:p w:rsidR="009B577A" w:rsidRDefault="009B577A" w:rsidP="009B577A">
      <w:pPr>
        <w:pStyle w:val="Caption"/>
        <w:keepNext/>
        <w:rPr>
          <w:ins w:id="118" w:author="Douglas A. Milikien" w:date="2019-05-03T17:19:00Z"/>
        </w:rPr>
      </w:pPr>
      <w:ins w:id="119" w:author="Douglas A. Milikien" w:date="2019-05-03T17:19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r w:rsidR="00BF5106">
        <w:rPr>
          <w:noProof/>
        </w:rPr>
        <w:t>35</w:t>
      </w:r>
      <w:ins w:id="120" w:author="Douglas A. Milikien" w:date="2019-05-03T17:19:00Z">
        <w:r>
          <w:fldChar w:fldCharType="end"/>
        </w:r>
        <w:r>
          <w:t xml:space="preserve"> Inter-</w:t>
        </w:r>
      </w:ins>
      <w:ins w:id="121" w:author="Douglas A. Milikien" w:date="2019-05-03T17:20:00Z">
        <w:r>
          <w:t>User Variability of Nurse Performance Using EchoGPS to Acquire Scans of Acceptable Quality- Secondary Clinical Parameters</w:t>
        </w:r>
      </w:ins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921"/>
        <w:gridCol w:w="2707"/>
        <w:gridCol w:w="1467"/>
        <w:gridCol w:w="1247"/>
        <w:gridCol w:w="1247"/>
        <w:gridCol w:w="812"/>
        <w:gridCol w:w="1087"/>
        <w:gridCol w:w="1420"/>
        <w:tblGridChange w:id="122">
          <w:tblGrid>
            <w:gridCol w:w="921"/>
            <w:gridCol w:w="2707"/>
            <w:gridCol w:w="1467"/>
            <w:gridCol w:w="1247"/>
            <w:gridCol w:w="1247"/>
            <w:gridCol w:w="812"/>
            <w:gridCol w:w="1087"/>
            <w:gridCol w:w="1420"/>
          </w:tblGrid>
        </w:tblGridChange>
      </w:tblGrid>
      <w:tr w:rsidR="009B577A" w:rsidTr="009B577A">
        <w:trPr>
          <w:ins w:id="123" w:author="Douglas A. Milikien" w:date="2019-05-03T17:19:00Z"/>
        </w:trPr>
        <w:tc>
          <w:tcPr>
            <w:tcW w:w="921" w:type="dxa"/>
          </w:tcPr>
          <w:p w:rsidR="009B577A" w:rsidRPr="00A03B11" w:rsidRDefault="009B577A" w:rsidP="009B577A">
            <w:pPr>
              <w:rPr>
                <w:ins w:id="12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vAlign w:val="center"/>
          </w:tcPr>
          <w:p w:rsidR="009B577A" w:rsidRDefault="009B577A" w:rsidP="009B577A">
            <w:pPr>
              <w:jc w:val="center"/>
              <w:rPr>
                <w:ins w:id="125" w:author="Douglas A. Milikien" w:date="2019-05-03T17:20:00Z"/>
                <w:rFonts w:ascii="Arial" w:hAnsi="Arial" w:cs="Arial"/>
                <w:sz w:val="18"/>
                <w:szCs w:val="18"/>
              </w:rPr>
            </w:pPr>
            <w:ins w:id="126" w:author="Douglas A. Milikien" w:date="2019-05-03T17:20:00Z">
              <w:r>
                <w:rPr>
                  <w:rFonts w:ascii="Arial" w:hAnsi="Arial" w:cs="Arial"/>
                  <w:sz w:val="18"/>
                  <w:szCs w:val="18"/>
                </w:rPr>
                <w:t>Secondary</w:t>
              </w:r>
            </w:ins>
          </w:p>
          <w:p w:rsidR="009B577A" w:rsidRPr="00A03B11" w:rsidRDefault="009B577A" w:rsidP="009B577A">
            <w:pPr>
              <w:jc w:val="center"/>
              <w:rPr>
                <w:ins w:id="127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28" w:author="Douglas A. Milikien" w:date="2019-05-03T17:19:00Z">
              <w:r w:rsidRPr="00A03B11">
                <w:rPr>
                  <w:rFonts w:ascii="Arial" w:hAnsi="Arial" w:cs="Arial"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467" w:type="dxa"/>
            <w:vAlign w:val="center"/>
          </w:tcPr>
          <w:p w:rsidR="009B577A" w:rsidRPr="00A03B11" w:rsidRDefault="009B577A" w:rsidP="009B577A">
            <w:pPr>
              <w:jc w:val="center"/>
              <w:rPr>
                <w:ins w:id="129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30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Number of Nurses Assessing this Parameter</w:t>
              </w:r>
            </w:ins>
          </w:p>
        </w:tc>
        <w:tc>
          <w:tcPr>
            <w:tcW w:w="5813" w:type="dxa"/>
            <w:gridSpan w:val="5"/>
          </w:tcPr>
          <w:p w:rsidR="009B577A" w:rsidRDefault="009B577A" w:rsidP="009B577A">
            <w:pPr>
              <w:jc w:val="center"/>
              <w:rPr>
                <w:ins w:id="131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32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Percent o</w:t>
              </w:r>
              <w:r w:rsidR="006F6930">
                <w:rPr>
                  <w:rFonts w:ascii="Arial" w:hAnsi="Arial" w:cs="Arial"/>
                  <w:sz w:val="18"/>
                  <w:szCs w:val="18"/>
                </w:rPr>
                <w:t xml:space="preserve">f Scans that were of </w:t>
              </w:r>
            </w:ins>
            <w:ins w:id="133" w:author="Douglas A. Milikien" w:date="2019-05-03T17:37:00Z">
              <w:r w:rsidR="006F6930">
                <w:rPr>
                  <w:rFonts w:ascii="Arial" w:hAnsi="Arial" w:cs="Arial"/>
                  <w:sz w:val="18"/>
                  <w:szCs w:val="18"/>
                </w:rPr>
                <w:t>Acceptable</w:t>
              </w:r>
            </w:ins>
            <w:ins w:id="134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 xml:space="preserve"> Image Quality</w:t>
              </w:r>
            </w:ins>
          </w:p>
          <w:p w:rsidR="009B577A" w:rsidRDefault="009B577A" w:rsidP="009B577A">
            <w:pPr>
              <w:jc w:val="center"/>
              <w:rPr>
                <w:ins w:id="135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36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to Assess Clinical Parameter</w:t>
              </w:r>
            </w:ins>
          </w:p>
          <w:p w:rsidR="009B577A" w:rsidRDefault="009B577A" w:rsidP="009B577A">
            <w:pPr>
              <w:jc w:val="center"/>
              <w:rPr>
                <w:ins w:id="137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9B577A" w:rsidTr="009B577A">
        <w:trPr>
          <w:ins w:id="138" w:author="Douglas A. Milikien" w:date="2019-05-03T17:19:00Z"/>
        </w:trPr>
        <w:tc>
          <w:tcPr>
            <w:tcW w:w="921" w:type="dxa"/>
          </w:tcPr>
          <w:p w:rsidR="009B577A" w:rsidRPr="00A03B11" w:rsidRDefault="009B577A" w:rsidP="009B577A">
            <w:pPr>
              <w:rPr>
                <w:ins w:id="139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</w:tcPr>
          <w:p w:rsidR="009B577A" w:rsidRPr="00A03B11" w:rsidRDefault="009B577A" w:rsidP="009B577A">
            <w:pPr>
              <w:rPr>
                <w:ins w:id="140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</w:tcPr>
          <w:p w:rsidR="009B577A" w:rsidRPr="00A03B11" w:rsidRDefault="009B577A" w:rsidP="009B577A">
            <w:pPr>
              <w:rPr>
                <w:ins w:id="141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9B577A" w:rsidRDefault="009B577A" w:rsidP="009B577A">
            <w:pPr>
              <w:jc w:val="center"/>
              <w:rPr>
                <w:ins w:id="142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43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Worst</w:t>
              </w:r>
            </w:ins>
          </w:p>
          <w:p w:rsidR="009B577A" w:rsidRDefault="009B577A" w:rsidP="009B577A">
            <w:pPr>
              <w:jc w:val="center"/>
              <w:rPr>
                <w:ins w:id="144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45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Performance</w:t>
              </w:r>
            </w:ins>
          </w:p>
          <w:p w:rsidR="009B577A" w:rsidRPr="00A03B11" w:rsidRDefault="009B577A" w:rsidP="009B577A">
            <w:pPr>
              <w:jc w:val="center"/>
              <w:rPr>
                <w:ins w:id="146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47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[Among the 8 nurses, what was the worst % acceptable?]</w:t>
              </w:r>
            </w:ins>
          </w:p>
        </w:tc>
        <w:tc>
          <w:tcPr>
            <w:tcW w:w="1247" w:type="dxa"/>
          </w:tcPr>
          <w:p w:rsidR="009B577A" w:rsidRDefault="009B577A" w:rsidP="009B577A">
            <w:pPr>
              <w:jc w:val="center"/>
              <w:rPr>
                <w:ins w:id="148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49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 xml:space="preserve">Best </w:t>
              </w:r>
            </w:ins>
          </w:p>
          <w:p w:rsidR="009B577A" w:rsidRDefault="009B577A" w:rsidP="009B577A">
            <w:pPr>
              <w:jc w:val="center"/>
              <w:rPr>
                <w:ins w:id="150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51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Performance</w:t>
              </w:r>
            </w:ins>
          </w:p>
          <w:p w:rsidR="009B577A" w:rsidRPr="00A03B11" w:rsidRDefault="009B577A" w:rsidP="009B577A">
            <w:pPr>
              <w:jc w:val="center"/>
              <w:rPr>
                <w:ins w:id="152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53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[Among the 8 nurses, what was the best % acceptable?]</w:t>
              </w:r>
            </w:ins>
          </w:p>
        </w:tc>
        <w:tc>
          <w:tcPr>
            <w:tcW w:w="812" w:type="dxa"/>
          </w:tcPr>
          <w:p w:rsidR="009B577A" w:rsidRDefault="009B577A" w:rsidP="009B577A">
            <w:pPr>
              <w:jc w:val="center"/>
              <w:rPr>
                <w:ins w:id="154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55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Range</w:t>
              </w:r>
            </w:ins>
          </w:p>
          <w:p w:rsidR="009B577A" w:rsidRPr="00A03B11" w:rsidRDefault="009B577A" w:rsidP="009B577A">
            <w:pPr>
              <w:jc w:val="center"/>
              <w:rPr>
                <w:ins w:id="156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57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best - worst</w:t>
              </w:r>
            </w:ins>
          </w:p>
        </w:tc>
        <w:tc>
          <w:tcPr>
            <w:tcW w:w="1087" w:type="dxa"/>
          </w:tcPr>
          <w:p w:rsidR="009B577A" w:rsidRDefault="009B577A" w:rsidP="009B577A">
            <w:pPr>
              <w:jc w:val="center"/>
              <w:rPr>
                <w:ins w:id="158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59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Mean</w:t>
              </w:r>
            </w:ins>
          </w:p>
          <w:p w:rsidR="009B577A" w:rsidRPr="00A03B11" w:rsidRDefault="009B577A" w:rsidP="009B577A">
            <w:pPr>
              <w:jc w:val="center"/>
              <w:rPr>
                <w:ins w:id="160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61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average percent acceptable across the 8 nurse</w:t>
              </w:r>
            </w:ins>
          </w:p>
        </w:tc>
        <w:tc>
          <w:tcPr>
            <w:tcW w:w="1420" w:type="dxa"/>
          </w:tcPr>
          <w:p w:rsidR="009B577A" w:rsidRDefault="009B577A" w:rsidP="009B577A">
            <w:pPr>
              <w:jc w:val="center"/>
              <w:rPr>
                <w:ins w:id="162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63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>%CV</w:t>
              </w:r>
            </w:ins>
          </w:p>
          <w:p w:rsidR="009B577A" w:rsidRPr="00A03B11" w:rsidRDefault="009B577A" w:rsidP="009B577A">
            <w:pPr>
              <w:jc w:val="center"/>
              <w:rPr>
                <w:ins w:id="164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65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lastRenderedPageBreak/>
                <w:t xml:space="preserve">100 *standard deviation of % acceptable / mean of % acceptable </w:t>
              </w:r>
            </w:ins>
          </w:p>
        </w:tc>
      </w:tr>
      <w:tr w:rsidR="009B577A" w:rsidTr="009B577A">
        <w:trPr>
          <w:ins w:id="166" w:author="Douglas A. Milikien" w:date="2019-05-03T17:19:00Z"/>
        </w:trPr>
        <w:tc>
          <w:tcPr>
            <w:tcW w:w="921" w:type="dxa"/>
          </w:tcPr>
          <w:p w:rsidR="009B577A" w:rsidRPr="00A03B11" w:rsidRDefault="009B577A" w:rsidP="009B577A">
            <w:pPr>
              <w:rPr>
                <w:ins w:id="167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</w:tcPr>
          <w:p w:rsidR="009B577A" w:rsidRPr="00A03B11" w:rsidRDefault="009B577A" w:rsidP="009B577A">
            <w:pPr>
              <w:rPr>
                <w:ins w:id="168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</w:tcPr>
          <w:p w:rsidR="009B577A" w:rsidRPr="00A03B11" w:rsidRDefault="009B577A" w:rsidP="009B577A">
            <w:pPr>
              <w:rPr>
                <w:ins w:id="169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9B577A" w:rsidRPr="00A03B11" w:rsidRDefault="009B577A" w:rsidP="009B577A">
            <w:pPr>
              <w:rPr>
                <w:ins w:id="170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9B577A" w:rsidRPr="00A03B11" w:rsidRDefault="009B577A" w:rsidP="009B577A">
            <w:pPr>
              <w:rPr>
                <w:ins w:id="171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9B577A" w:rsidRPr="00A03B11" w:rsidRDefault="009B577A" w:rsidP="009B577A">
            <w:pPr>
              <w:rPr>
                <w:ins w:id="172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B577A" w:rsidRPr="00A03B11" w:rsidRDefault="009B577A" w:rsidP="009B577A">
            <w:pPr>
              <w:rPr>
                <w:ins w:id="173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9B577A" w:rsidRPr="00A03B11" w:rsidRDefault="009B577A" w:rsidP="009B577A">
            <w:pPr>
              <w:rPr>
                <w:ins w:id="17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175" w:author="Douglas A. Milikien" w:date="2019-05-03T17:19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176" w:author="Douglas A. Milikien" w:date="2019-05-03T17:1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77" w:author="Douglas A. Milikien" w:date="2019-05-03T17:19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707" w:type="dxa"/>
          </w:tcPr>
          <w:p w:rsidR="003A5220" w:rsidRPr="00A03B11" w:rsidRDefault="003A5220" w:rsidP="009B577A">
            <w:pPr>
              <w:rPr>
                <w:ins w:id="178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79" w:author="Douglas A. Milikien" w:date="2019-05-03T17:2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Inferior Vena Cava Size</w:t>
              </w:r>
            </w:ins>
          </w:p>
        </w:tc>
        <w:tc>
          <w:tcPr>
            <w:tcW w:w="1467" w:type="dxa"/>
          </w:tcPr>
          <w:p w:rsidR="003A5220" w:rsidRPr="00A03B11" w:rsidRDefault="003A5220" w:rsidP="009B577A">
            <w:pPr>
              <w:jc w:val="center"/>
              <w:rPr>
                <w:ins w:id="180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81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182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183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3A5220" w:rsidRPr="00A03B11" w:rsidRDefault="003A5220" w:rsidP="009B577A">
            <w:pPr>
              <w:rPr>
                <w:ins w:id="18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3A5220" w:rsidRPr="00A03B11" w:rsidRDefault="003A5220" w:rsidP="009B577A">
            <w:pPr>
              <w:rPr>
                <w:ins w:id="185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3A5220" w:rsidRPr="00A03B11" w:rsidRDefault="003A5220" w:rsidP="009B577A">
            <w:pPr>
              <w:rPr>
                <w:ins w:id="186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187" w:author="Douglas A. Milikien" w:date="2019-05-03T17:19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188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</w:tcPr>
          <w:p w:rsidR="003A5220" w:rsidRPr="00A03B11" w:rsidRDefault="003A5220" w:rsidP="009B577A">
            <w:pPr>
              <w:rPr>
                <w:ins w:id="189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</w:tcPr>
          <w:p w:rsidR="003A5220" w:rsidRPr="00A03B11" w:rsidRDefault="003A5220" w:rsidP="009B577A">
            <w:pPr>
              <w:jc w:val="center"/>
              <w:rPr>
                <w:ins w:id="190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3A5220" w:rsidRPr="00A03B11" w:rsidRDefault="003A5220" w:rsidP="009B577A">
            <w:pPr>
              <w:jc w:val="center"/>
              <w:rPr>
                <w:ins w:id="191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3A5220" w:rsidRPr="00A03B11" w:rsidRDefault="003A5220" w:rsidP="009B577A">
            <w:pPr>
              <w:jc w:val="center"/>
              <w:rPr>
                <w:ins w:id="192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3A5220" w:rsidRPr="00A03B11" w:rsidRDefault="003A5220" w:rsidP="009B577A">
            <w:pPr>
              <w:jc w:val="center"/>
              <w:rPr>
                <w:ins w:id="193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3A5220" w:rsidRPr="00A03B11" w:rsidRDefault="003A5220" w:rsidP="009B577A">
            <w:pPr>
              <w:jc w:val="center"/>
              <w:rPr>
                <w:ins w:id="19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 w:rsidR="003A5220" w:rsidRPr="00A03B11" w:rsidRDefault="003A5220" w:rsidP="009B577A">
            <w:pPr>
              <w:jc w:val="center"/>
              <w:rPr>
                <w:ins w:id="195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196" w:author="Douglas A. Milikien" w:date="2019-05-03T17:19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197" w:author="Douglas A. Milikien" w:date="2019-05-03T17:19:00Z"/>
                <w:rFonts w:ascii="Arial" w:hAnsi="Arial" w:cs="Arial"/>
                <w:sz w:val="18"/>
                <w:szCs w:val="18"/>
              </w:rPr>
            </w:pPr>
            <w:ins w:id="198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707" w:type="dxa"/>
          </w:tcPr>
          <w:p w:rsidR="003A5220" w:rsidRPr="00E50C69" w:rsidRDefault="003A5220" w:rsidP="009B577A">
            <w:pPr>
              <w:rPr>
                <w:ins w:id="199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00" w:author="Douglas A. Milikien" w:date="2019-05-03T17:2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Right Ventricular Function</w:t>
              </w:r>
            </w:ins>
          </w:p>
        </w:tc>
        <w:tc>
          <w:tcPr>
            <w:tcW w:w="1467" w:type="dxa"/>
          </w:tcPr>
          <w:p w:rsidR="003A5220" w:rsidRPr="00A03B11" w:rsidRDefault="003A5220" w:rsidP="009B577A">
            <w:pPr>
              <w:jc w:val="center"/>
              <w:rPr>
                <w:ins w:id="201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02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03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0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3A5220" w:rsidRPr="00A03B11" w:rsidRDefault="003A5220" w:rsidP="009B577A">
            <w:pPr>
              <w:rPr>
                <w:ins w:id="205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3A5220" w:rsidRPr="00A03B11" w:rsidRDefault="003A5220" w:rsidP="009B577A">
            <w:pPr>
              <w:rPr>
                <w:ins w:id="206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3A5220" w:rsidRPr="00A03B11" w:rsidRDefault="003A5220" w:rsidP="009B577A">
            <w:pPr>
              <w:rPr>
                <w:ins w:id="207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208" w:author="Douglas A. Milikien" w:date="2019-05-03T17:19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209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</w:tcPr>
          <w:p w:rsidR="003A5220" w:rsidRPr="00E50C69" w:rsidRDefault="003A5220" w:rsidP="009B577A">
            <w:pPr>
              <w:rPr>
                <w:ins w:id="210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</w:tcPr>
          <w:p w:rsidR="003A5220" w:rsidRPr="00A03B11" w:rsidRDefault="003A5220" w:rsidP="009B577A">
            <w:pPr>
              <w:jc w:val="center"/>
              <w:rPr>
                <w:ins w:id="211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12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13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3A5220" w:rsidRPr="00A03B11" w:rsidRDefault="003A5220" w:rsidP="009B577A">
            <w:pPr>
              <w:rPr>
                <w:ins w:id="21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3A5220" w:rsidRPr="00A03B11" w:rsidRDefault="003A5220" w:rsidP="009B577A">
            <w:pPr>
              <w:rPr>
                <w:ins w:id="215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3A5220" w:rsidRPr="00A03B11" w:rsidRDefault="003A5220" w:rsidP="009B577A">
            <w:pPr>
              <w:rPr>
                <w:ins w:id="216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217" w:author="Douglas A. Milikien" w:date="2019-05-03T17:19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218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19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707" w:type="dxa"/>
          </w:tcPr>
          <w:p w:rsidR="003A5220" w:rsidRPr="00E50C69" w:rsidRDefault="003A5220" w:rsidP="009B577A">
            <w:pPr>
              <w:rPr>
                <w:ins w:id="220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21" w:author="Douglas A. Milikien" w:date="2019-05-03T17:2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Left Atrial Size</w:t>
              </w:r>
            </w:ins>
          </w:p>
        </w:tc>
        <w:tc>
          <w:tcPr>
            <w:tcW w:w="1467" w:type="dxa"/>
          </w:tcPr>
          <w:p w:rsidR="003A5220" w:rsidRPr="00A03B11" w:rsidRDefault="003A5220" w:rsidP="009B577A">
            <w:pPr>
              <w:jc w:val="center"/>
              <w:rPr>
                <w:ins w:id="222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23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2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25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3A5220" w:rsidRPr="00A03B11" w:rsidRDefault="003A5220" w:rsidP="009B577A">
            <w:pPr>
              <w:rPr>
                <w:ins w:id="226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3A5220" w:rsidRPr="00A03B11" w:rsidRDefault="003A5220" w:rsidP="009B577A">
            <w:pPr>
              <w:rPr>
                <w:ins w:id="227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3A5220" w:rsidRPr="00A03B11" w:rsidRDefault="003A5220" w:rsidP="009B577A">
            <w:pPr>
              <w:rPr>
                <w:ins w:id="228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229" w:author="Douglas A. Milikien" w:date="2019-05-03T17:19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230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</w:tcPr>
          <w:p w:rsidR="003A5220" w:rsidRPr="00E50C69" w:rsidRDefault="003A5220" w:rsidP="009B577A">
            <w:pPr>
              <w:rPr>
                <w:ins w:id="231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</w:tcPr>
          <w:p w:rsidR="003A5220" w:rsidRPr="00A03B11" w:rsidRDefault="003A5220" w:rsidP="009B577A">
            <w:pPr>
              <w:jc w:val="center"/>
              <w:rPr>
                <w:ins w:id="232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33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34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3A5220" w:rsidRPr="00A03B11" w:rsidRDefault="003A5220" w:rsidP="009B577A">
            <w:pPr>
              <w:rPr>
                <w:ins w:id="235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3A5220" w:rsidRPr="00A03B11" w:rsidRDefault="003A5220" w:rsidP="009B577A">
            <w:pPr>
              <w:rPr>
                <w:ins w:id="236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3A5220" w:rsidRPr="00A03B11" w:rsidRDefault="003A5220" w:rsidP="009B577A">
            <w:pPr>
              <w:rPr>
                <w:ins w:id="237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238" w:author="Douglas A. Milikien" w:date="2019-05-03T17:19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239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40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707" w:type="dxa"/>
          </w:tcPr>
          <w:p w:rsidR="003A5220" w:rsidRPr="00E50C69" w:rsidRDefault="003A5220" w:rsidP="009B577A">
            <w:pPr>
              <w:rPr>
                <w:ins w:id="241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42" w:author="Douglas A. Milikien" w:date="2019-05-03T17:2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Aortic Valve</w:t>
              </w:r>
            </w:ins>
          </w:p>
        </w:tc>
        <w:tc>
          <w:tcPr>
            <w:tcW w:w="1467" w:type="dxa"/>
          </w:tcPr>
          <w:p w:rsidR="003A5220" w:rsidRPr="00A03B11" w:rsidRDefault="003A5220" w:rsidP="009B577A">
            <w:pPr>
              <w:jc w:val="center"/>
              <w:rPr>
                <w:ins w:id="243" w:author="Douglas A. Milikien" w:date="2019-05-03T17:19:00Z"/>
                <w:rFonts w:ascii="Arial" w:hAnsi="Arial" w:cs="Arial"/>
                <w:sz w:val="18"/>
                <w:szCs w:val="18"/>
              </w:rPr>
            </w:pPr>
            <w:ins w:id="244" w:author="Douglas A. Milikien" w:date="2019-05-03T17:19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45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46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3A5220" w:rsidRPr="00A03B11" w:rsidRDefault="003A5220" w:rsidP="009B577A">
            <w:pPr>
              <w:rPr>
                <w:ins w:id="247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3A5220" w:rsidRPr="00A03B11" w:rsidRDefault="003A5220" w:rsidP="009B577A">
            <w:pPr>
              <w:rPr>
                <w:ins w:id="248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3A5220" w:rsidRPr="00A03B11" w:rsidRDefault="003A5220" w:rsidP="009B577A">
            <w:pPr>
              <w:rPr>
                <w:ins w:id="249" w:author="Douglas A. Milikien" w:date="2019-05-03T17:19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9B577A">
        <w:trPr>
          <w:ins w:id="250" w:author="Douglas A. Milikien" w:date="2019-05-03T17:23:00Z"/>
        </w:trPr>
        <w:tc>
          <w:tcPr>
            <w:tcW w:w="921" w:type="dxa"/>
          </w:tcPr>
          <w:p w:rsidR="003A5220" w:rsidRPr="00A03B11" w:rsidRDefault="003A5220" w:rsidP="009B577A">
            <w:pPr>
              <w:rPr>
                <w:ins w:id="251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</w:tcPr>
          <w:p w:rsidR="003A5220" w:rsidRPr="00A03B11" w:rsidRDefault="003A5220" w:rsidP="009B577A">
            <w:pPr>
              <w:rPr>
                <w:ins w:id="252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</w:tcPr>
          <w:p w:rsidR="003A5220" w:rsidRPr="00A03B11" w:rsidRDefault="003A5220" w:rsidP="009B577A">
            <w:pPr>
              <w:rPr>
                <w:ins w:id="253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54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3A5220" w:rsidRPr="00A03B11" w:rsidRDefault="003A5220" w:rsidP="009B577A">
            <w:pPr>
              <w:rPr>
                <w:ins w:id="255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</w:tcPr>
          <w:p w:rsidR="003A5220" w:rsidRPr="00A03B11" w:rsidRDefault="003A5220" w:rsidP="009B577A">
            <w:pPr>
              <w:rPr>
                <w:ins w:id="256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3A5220" w:rsidRPr="00A03B11" w:rsidRDefault="003A5220" w:rsidP="009B577A">
            <w:pPr>
              <w:rPr>
                <w:ins w:id="257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</w:tcPr>
          <w:p w:rsidR="003A5220" w:rsidRPr="00A03B11" w:rsidRDefault="003A5220" w:rsidP="009B577A">
            <w:pPr>
              <w:rPr>
                <w:ins w:id="258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6F6930">
        <w:tblPrEx>
          <w:tblW w:w="10908" w:type="dxa"/>
          <w:tblPrExChange w:id="259" w:author="Douglas A. Milikien" w:date="2019-05-03T17:41:00Z">
            <w:tblPrEx>
              <w:tblW w:w="10908" w:type="dxa"/>
            </w:tblPrEx>
          </w:tblPrExChange>
        </w:tblPrEx>
        <w:trPr>
          <w:ins w:id="260" w:author="Douglas A. Milikien" w:date="2019-05-03T17:23:00Z"/>
        </w:trPr>
        <w:tc>
          <w:tcPr>
            <w:tcW w:w="921" w:type="dxa"/>
            <w:tcPrChange w:id="261" w:author="Douglas A. Milikien" w:date="2019-05-03T17:41:00Z">
              <w:tcPr>
                <w:tcW w:w="921" w:type="dxa"/>
              </w:tcPr>
            </w:tcPrChange>
          </w:tcPr>
          <w:p w:rsidR="003A5220" w:rsidRPr="00A03B11" w:rsidRDefault="003A5220" w:rsidP="009B577A">
            <w:pPr>
              <w:rPr>
                <w:ins w:id="262" w:author="Douglas A. Milikien" w:date="2019-05-03T17:23:00Z"/>
                <w:rFonts w:ascii="Arial" w:hAnsi="Arial" w:cs="Arial"/>
                <w:sz w:val="18"/>
                <w:szCs w:val="18"/>
              </w:rPr>
            </w:pPr>
            <w:ins w:id="263" w:author="Douglas A. Milikien" w:date="2019-05-03T17:23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707" w:type="dxa"/>
            <w:tcPrChange w:id="264" w:author="Douglas A. Milikien" w:date="2019-05-03T17:41:00Z">
              <w:tcPr>
                <w:tcW w:w="2707" w:type="dxa"/>
              </w:tcPr>
            </w:tcPrChange>
          </w:tcPr>
          <w:p w:rsidR="003A5220" w:rsidRPr="00A03B11" w:rsidRDefault="003A5220" w:rsidP="009B577A">
            <w:pPr>
              <w:rPr>
                <w:ins w:id="265" w:author="Douglas A. Milikien" w:date="2019-05-03T17:23:00Z"/>
                <w:rFonts w:ascii="Arial" w:hAnsi="Arial" w:cs="Arial"/>
                <w:sz w:val="18"/>
                <w:szCs w:val="18"/>
              </w:rPr>
            </w:pPr>
            <w:ins w:id="266" w:author="Douglas A. Milikien" w:date="2019-05-03T17:2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Mitral Valve</w:t>
              </w:r>
            </w:ins>
          </w:p>
        </w:tc>
        <w:tc>
          <w:tcPr>
            <w:tcW w:w="1467" w:type="dxa"/>
            <w:tcPrChange w:id="267" w:author="Douglas A. Milikien" w:date="2019-05-03T17:41:00Z">
              <w:tcPr>
                <w:tcW w:w="1467" w:type="dxa"/>
              </w:tcPr>
            </w:tcPrChange>
          </w:tcPr>
          <w:p w:rsidR="003A5220" w:rsidRPr="00A03B11" w:rsidRDefault="006F6930">
            <w:pPr>
              <w:jc w:val="center"/>
              <w:rPr>
                <w:ins w:id="268" w:author="Douglas A. Milikien" w:date="2019-05-03T17:23:00Z"/>
                <w:rFonts w:ascii="Arial" w:hAnsi="Arial" w:cs="Arial"/>
                <w:sz w:val="18"/>
                <w:szCs w:val="18"/>
              </w:rPr>
              <w:pPrChange w:id="269" w:author="Douglas A. Milikien" w:date="2019-05-03T17:41:00Z">
                <w:pPr/>
              </w:pPrChange>
            </w:pPr>
            <w:ins w:id="270" w:author="Douglas A. Milikien" w:date="2019-05-03T17:41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247" w:type="dxa"/>
            <w:tcPrChange w:id="271" w:author="Douglas A. Milikien" w:date="2019-05-03T17:41:00Z">
              <w:tcPr>
                <w:tcW w:w="1247" w:type="dxa"/>
              </w:tcPr>
            </w:tcPrChange>
          </w:tcPr>
          <w:p w:rsidR="003A5220" w:rsidRPr="00A03B11" w:rsidRDefault="003A5220" w:rsidP="009B577A">
            <w:pPr>
              <w:rPr>
                <w:ins w:id="272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273" w:author="Douglas A. Milikien" w:date="2019-05-03T17:41:00Z">
              <w:tcPr>
                <w:tcW w:w="1247" w:type="dxa"/>
              </w:tcPr>
            </w:tcPrChange>
          </w:tcPr>
          <w:p w:rsidR="003A5220" w:rsidRPr="00A03B11" w:rsidRDefault="003A5220" w:rsidP="009B577A">
            <w:pPr>
              <w:rPr>
                <w:ins w:id="274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275" w:author="Douglas A. Milikien" w:date="2019-05-03T17:41:00Z">
              <w:tcPr>
                <w:tcW w:w="812" w:type="dxa"/>
              </w:tcPr>
            </w:tcPrChange>
          </w:tcPr>
          <w:p w:rsidR="003A5220" w:rsidRPr="00A03B11" w:rsidRDefault="003A5220" w:rsidP="009B577A">
            <w:pPr>
              <w:rPr>
                <w:ins w:id="276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277" w:author="Douglas A. Milikien" w:date="2019-05-03T17:41:00Z">
              <w:tcPr>
                <w:tcW w:w="1087" w:type="dxa"/>
              </w:tcPr>
            </w:tcPrChange>
          </w:tcPr>
          <w:p w:rsidR="003A5220" w:rsidRPr="00A03B11" w:rsidRDefault="003A5220" w:rsidP="009B577A">
            <w:pPr>
              <w:rPr>
                <w:ins w:id="278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279" w:author="Douglas A. Milikien" w:date="2019-05-03T17:41:00Z">
              <w:tcPr>
                <w:tcW w:w="1420" w:type="dxa"/>
              </w:tcPr>
            </w:tcPrChange>
          </w:tcPr>
          <w:p w:rsidR="003A5220" w:rsidRPr="00A03B11" w:rsidRDefault="003A5220" w:rsidP="009B577A">
            <w:pPr>
              <w:rPr>
                <w:ins w:id="280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6F6930">
        <w:tblPrEx>
          <w:tblW w:w="10908" w:type="dxa"/>
          <w:tblPrExChange w:id="281" w:author="Douglas A. Milikien" w:date="2019-05-03T17:41:00Z">
            <w:tblPrEx>
              <w:tblW w:w="10908" w:type="dxa"/>
            </w:tblPrEx>
          </w:tblPrExChange>
        </w:tblPrEx>
        <w:trPr>
          <w:ins w:id="282" w:author="Douglas A. Milikien" w:date="2019-05-03T17:23:00Z"/>
        </w:trPr>
        <w:tc>
          <w:tcPr>
            <w:tcW w:w="921" w:type="dxa"/>
            <w:tcPrChange w:id="283" w:author="Douglas A. Milikien" w:date="2019-05-03T17:41:00Z">
              <w:tcPr>
                <w:tcW w:w="921" w:type="dxa"/>
              </w:tcPr>
            </w:tcPrChange>
          </w:tcPr>
          <w:p w:rsidR="003A5220" w:rsidRPr="00A03B11" w:rsidRDefault="003A5220" w:rsidP="009B577A">
            <w:pPr>
              <w:rPr>
                <w:ins w:id="284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7" w:type="dxa"/>
            <w:tcPrChange w:id="285" w:author="Douglas A. Milikien" w:date="2019-05-03T17:41:00Z">
              <w:tcPr>
                <w:tcW w:w="2707" w:type="dxa"/>
              </w:tcPr>
            </w:tcPrChange>
          </w:tcPr>
          <w:p w:rsidR="003A5220" w:rsidRPr="00A03B11" w:rsidRDefault="003A5220" w:rsidP="009B577A">
            <w:pPr>
              <w:rPr>
                <w:ins w:id="286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7" w:type="dxa"/>
            <w:tcPrChange w:id="287" w:author="Douglas A. Milikien" w:date="2019-05-03T17:41:00Z">
              <w:tcPr>
                <w:tcW w:w="1467" w:type="dxa"/>
              </w:tcPr>
            </w:tcPrChange>
          </w:tcPr>
          <w:p w:rsidR="003A5220" w:rsidRPr="00A03B11" w:rsidRDefault="003A5220">
            <w:pPr>
              <w:jc w:val="center"/>
              <w:rPr>
                <w:ins w:id="288" w:author="Douglas A. Milikien" w:date="2019-05-03T17:23:00Z"/>
                <w:rFonts w:ascii="Arial" w:hAnsi="Arial" w:cs="Arial"/>
                <w:sz w:val="18"/>
                <w:szCs w:val="18"/>
              </w:rPr>
              <w:pPrChange w:id="289" w:author="Douglas A. Milikien" w:date="2019-05-03T17:41:00Z">
                <w:pPr/>
              </w:pPrChange>
            </w:pPr>
          </w:p>
        </w:tc>
        <w:tc>
          <w:tcPr>
            <w:tcW w:w="1247" w:type="dxa"/>
            <w:tcPrChange w:id="290" w:author="Douglas A. Milikien" w:date="2019-05-03T17:41:00Z">
              <w:tcPr>
                <w:tcW w:w="1247" w:type="dxa"/>
              </w:tcPr>
            </w:tcPrChange>
          </w:tcPr>
          <w:p w:rsidR="003A5220" w:rsidRPr="00A03B11" w:rsidRDefault="003A5220" w:rsidP="009B577A">
            <w:pPr>
              <w:rPr>
                <w:ins w:id="291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292" w:author="Douglas A. Milikien" w:date="2019-05-03T17:41:00Z">
              <w:tcPr>
                <w:tcW w:w="1247" w:type="dxa"/>
              </w:tcPr>
            </w:tcPrChange>
          </w:tcPr>
          <w:p w:rsidR="003A5220" w:rsidRPr="00A03B11" w:rsidRDefault="003A5220" w:rsidP="009B577A">
            <w:pPr>
              <w:rPr>
                <w:ins w:id="293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294" w:author="Douglas A. Milikien" w:date="2019-05-03T17:41:00Z">
              <w:tcPr>
                <w:tcW w:w="812" w:type="dxa"/>
              </w:tcPr>
            </w:tcPrChange>
          </w:tcPr>
          <w:p w:rsidR="003A5220" w:rsidRPr="00A03B11" w:rsidRDefault="003A5220" w:rsidP="009B577A">
            <w:pPr>
              <w:rPr>
                <w:ins w:id="295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296" w:author="Douglas A. Milikien" w:date="2019-05-03T17:41:00Z">
              <w:tcPr>
                <w:tcW w:w="1087" w:type="dxa"/>
              </w:tcPr>
            </w:tcPrChange>
          </w:tcPr>
          <w:p w:rsidR="003A5220" w:rsidRPr="00A03B11" w:rsidRDefault="003A5220" w:rsidP="009B577A">
            <w:pPr>
              <w:rPr>
                <w:ins w:id="297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298" w:author="Douglas A. Milikien" w:date="2019-05-03T17:41:00Z">
              <w:tcPr>
                <w:tcW w:w="1420" w:type="dxa"/>
              </w:tcPr>
            </w:tcPrChange>
          </w:tcPr>
          <w:p w:rsidR="003A5220" w:rsidRPr="00A03B11" w:rsidRDefault="003A5220" w:rsidP="009B577A">
            <w:pPr>
              <w:rPr>
                <w:ins w:id="299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</w:tr>
      <w:tr w:rsidR="003A5220" w:rsidTr="006F6930">
        <w:tblPrEx>
          <w:tblW w:w="10908" w:type="dxa"/>
          <w:tblPrExChange w:id="300" w:author="Douglas A. Milikien" w:date="2019-05-03T17:41:00Z">
            <w:tblPrEx>
              <w:tblW w:w="10908" w:type="dxa"/>
            </w:tblPrEx>
          </w:tblPrExChange>
        </w:tblPrEx>
        <w:trPr>
          <w:ins w:id="301" w:author="Douglas A. Milikien" w:date="2019-05-03T17:23:00Z"/>
        </w:trPr>
        <w:tc>
          <w:tcPr>
            <w:tcW w:w="921" w:type="dxa"/>
            <w:tcPrChange w:id="302" w:author="Douglas A. Milikien" w:date="2019-05-03T17:41:00Z">
              <w:tcPr>
                <w:tcW w:w="921" w:type="dxa"/>
              </w:tcPr>
            </w:tcPrChange>
          </w:tcPr>
          <w:p w:rsidR="003A5220" w:rsidRPr="00A03B11" w:rsidRDefault="003A5220" w:rsidP="009B577A">
            <w:pPr>
              <w:rPr>
                <w:ins w:id="303" w:author="Douglas A. Milikien" w:date="2019-05-03T17:23:00Z"/>
                <w:rFonts w:ascii="Arial" w:hAnsi="Arial" w:cs="Arial"/>
                <w:sz w:val="18"/>
                <w:szCs w:val="18"/>
              </w:rPr>
            </w:pPr>
            <w:ins w:id="304" w:author="Douglas A. Milikien" w:date="2019-05-03T17:23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707" w:type="dxa"/>
            <w:tcPrChange w:id="305" w:author="Douglas A. Milikien" w:date="2019-05-03T17:41:00Z">
              <w:tcPr>
                <w:tcW w:w="2707" w:type="dxa"/>
              </w:tcPr>
            </w:tcPrChange>
          </w:tcPr>
          <w:p w:rsidR="003A5220" w:rsidRPr="00A03B11" w:rsidRDefault="003A5220" w:rsidP="009B577A">
            <w:pPr>
              <w:rPr>
                <w:ins w:id="306" w:author="Douglas A. Milikien" w:date="2019-05-03T17:23:00Z"/>
                <w:rFonts w:ascii="Arial" w:hAnsi="Arial" w:cs="Arial"/>
                <w:sz w:val="18"/>
                <w:szCs w:val="18"/>
              </w:rPr>
            </w:pPr>
            <w:ins w:id="307" w:author="Douglas A. Milikien" w:date="2019-05-03T17:2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Tricuspid Valve</w:t>
              </w:r>
            </w:ins>
          </w:p>
        </w:tc>
        <w:tc>
          <w:tcPr>
            <w:tcW w:w="1467" w:type="dxa"/>
            <w:tcPrChange w:id="308" w:author="Douglas A. Milikien" w:date="2019-05-03T17:41:00Z">
              <w:tcPr>
                <w:tcW w:w="1467" w:type="dxa"/>
              </w:tcPr>
            </w:tcPrChange>
          </w:tcPr>
          <w:p w:rsidR="003A5220" w:rsidRPr="00A03B11" w:rsidRDefault="006F6930">
            <w:pPr>
              <w:jc w:val="center"/>
              <w:rPr>
                <w:ins w:id="309" w:author="Douglas A. Milikien" w:date="2019-05-03T17:23:00Z"/>
                <w:rFonts w:ascii="Arial" w:hAnsi="Arial" w:cs="Arial"/>
                <w:sz w:val="18"/>
                <w:szCs w:val="18"/>
              </w:rPr>
              <w:pPrChange w:id="310" w:author="Douglas A. Milikien" w:date="2019-05-03T17:41:00Z">
                <w:pPr/>
              </w:pPrChange>
            </w:pPr>
            <w:ins w:id="311" w:author="Douglas A. Milikien" w:date="2019-05-03T17:41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247" w:type="dxa"/>
            <w:tcPrChange w:id="312" w:author="Douglas A. Milikien" w:date="2019-05-03T17:41:00Z">
              <w:tcPr>
                <w:tcW w:w="1247" w:type="dxa"/>
              </w:tcPr>
            </w:tcPrChange>
          </w:tcPr>
          <w:p w:rsidR="003A5220" w:rsidRPr="00A03B11" w:rsidRDefault="003A5220" w:rsidP="009B577A">
            <w:pPr>
              <w:rPr>
                <w:ins w:id="313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PrChange w:id="314" w:author="Douglas A. Milikien" w:date="2019-05-03T17:41:00Z">
              <w:tcPr>
                <w:tcW w:w="1247" w:type="dxa"/>
              </w:tcPr>
            </w:tcPrChange>
          </w:tcPr>
          <w:p w:rsidR="003A5220" w:rsidRPr="00A03B11" w:rsidRDefault="003A5220" w:rsidP="009B577A">
            <w:pPr>
              <w:rPr>
                <w:ins w:id="315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2" w:type="dxa"/>
            <w:tcPrChange w:id="316" w:author="Douglas A. Milikien" w:date="2019-05-03T17:41:00Z">
              <w:tcPr>
                <w:tcW w:w="812" w:type="dxa"/>
              </w:tcPr>
            </w:tcPrChange>
          </w:tcPr>
          <w:p w:rsidR="003A5220" w:rsidRPr="00A03B11" w:rsidRDefault="003A5220" w:rsidP="009B577A">
            <w:pPr>
              <w:rPr>
                <w:ins w:id="317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PrChange w:id="318" w:author="Douglas A. Milikien" w:date="2019-05-03T17:41:00Z">
              <w:tcPr>
                <w:tcW w:w="1087" w:type="dxa"/>
              </w:tcPr>
            </w:tcPrChange>
          </w:tcPr>
          <w:p w:rsidR="003A5220" w:rsidRPr="00A03B11" w:rsidRDefault="003A5220" w:rsidP="009B577A">
            <w:pPr>
              <w:rPr>
                <w:ins w:id="319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PrChange w:id="320" w:author="Douglas A. Milikien" w:date="2019-05-03T17:41:00Z">
              <w:tcPr>
                <w:tcW w:w="1420" w:type="dxa"/>
              </w:tcPr>
            </w:tcPrChange>
          </w:tcPr>
          <w:p w:rsidR="003A5220" w:rsidRPr="00A03B11" w:rsidRDefault="003A5220" w:rsidP="009B577A">
            <w:pPr>
              <w:rPr>
                <w:ins w:id="321" w:author="Douglas A. Milikien" w:date="2019-05-03T17:23:00Z"/>
                <w:rFonts w:ascii="Arial" w:hAnsi="Arial" w:cs="Arial"/>
                <w:sz w:val="18"/>
                <w:szCs w:val="18"/>
              </w:rPr>
            </w:pPr>
          </w:p>
        </w:tc>
      </w:tr>
    </w:tbl>
    <w:p w:rsidR="00B96A19" w:rsidRDefault="00B96A19"/>
    <w:p w:rsidR="006F6930" w:rsidRDefault="006F6930">
      <w:r>
        <w:br w:type="page"/>
      </w:r>
    </w:p>
    <w:p w:rsidR="00B96A19" w:rsidRDefault="00B96A19"/>
    <w:p w:rsidR="006F6930" w:rsidRDefault="006F6930" w:rsidP="006F6930">
      <w:pPr>
        <w:pStyle w:val="Caption"/>
        <w:keepNext/>
      </w:pPr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36</w:t>
      </w:r>
      <w:r w:rsidR="003B107E">
        <w:rPr>
          <w:noProof/>
        </w:rPr>
        <w:fldChar w:fldCharType="end"/>
      </w:r>
      <w:del w:id="322" w:author="Douglas A. Milikien" w:date="2019-05-03T17:37:00Z">
        <w:r w:rsidDel="006F6930">
          <w:delText xml:space="preserve"> </w:delText>
        </w:r>
      </w:del>
      <w:ins w:id="323" w:author="Douglas A. Milikien" w:date="2019-05-03T17:19:00Z">
        <w:r>
          <w:t xml:space="preserve"> Inter-</w:t>
        </w:r>
      </w:ins>
      <w:ins w:id="324" w:author="Douglas A. Milikien" w:date="2019-05-03T17:20:00Z">
        <w:r>
          <w:t xml:space="preserve">User Variability of Nurse Performance Using EchoGPS to Acquire Scans of </w:t>
        </w:r>
      </w:ins>
      <w:ins w:id="325" w:author="Douglas A. Milikien" w:date="2019-05-03T17:38:00Z">
        <w:r>
          <w:t>Sufficient Diagnostic</w:t>
        </w:r>
      </w:ins>
      <w:ins w:id="326" w:author="Douglas A. Milikien" w:date="2019-05-03T17:20:00Z">
        <w:r>
          <w:t xml:space="preserve"> Quality</w:t>
        </w:r>
      </w:ins>
      <w:r>
        <w:t xml:space="preserve"> by View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622"/>
        <w:gridCol w:w="1855"/>
        <w:gridCol w:w="1453"/>
        <w:gridCol w:w="1758"/>
        <w:gridCol w:w="1758"/>
        <w:gridCol w:w="768"/>
        <w:gridCol w:w="1087"/>
        <w:gridCol w:w="1607"/>
      </w:tblGrid>
      <w:tr w:rsidR="006F6930" w:rsidTr="006F6930">
        <w:tc>
          <w:tcPr>
            <w:tcW w:w="622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  <w:vAlign w:val="center"/>
          </w:tcPr>
          <w:p w:rsidR="006F6930" w:rsidDel="006F6930" w:rsidRDefault="006F6930" w:rsidP="00692DA9">
            <w:pPr>
              <w:jc w:val="center"/>
              <w:rPr>
                <w:del w:id="327" w:author="Douglas A. Milikien" w:date="2019-05-03T17:37:00Z"/>
                <w:rFonts w:ascii="Arial" w:hAnsi="Arial" w:cs="Arial"/>
                <w:sz w:val="18"/>
                <w:szCs w:val="18"/>
              </w:rPr>
            </w:pPr>
            <w:del w:id="328" w:author="Douglas A. Milikien" w:date="2019-05-03T17:37:00Z">
              <w:r w:rsidDel="006F6930">
                <w:rPr>
                  <w:rFonts w:ascii="Arial" w:hAnsi="Arial" w:cs="Arial"/>
                  <w:sz w:val="18"/>
                  <w:szCs w:val="18"/>
                </w:rPr>
                <w:delText>Secondary</w:delText>
              </w:r>
            </w:del>
          </w:p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del w:id="329" w:author="Douglas A. Milikien" w:date="2019-05-03T17:37:00Z">
              <w:r w:rsidRPr="00A03B11" w:rsidDel="006F6930">
                <w:rPr>
                  <w:rFonts w:ascii="Arial" w:hAnsi="Arial" w:cs="Arial"/>
                  <w:sz w:val="18"/>
                  <w:szCs w:val="18"/>
                </w:rPr>
                <w:delText>Clinical Parameter</w:delText>
              </w:r>
            </w:del>
            <w:ins w:id="330" w:author="Douglas A. Milikien" w:date="2019-05-03T17:37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1453" w:type="dxa"/>
            <w:vAlign w:val="center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Number of Nurses Assessing this </w:t>
            </w:r>
            <w:ins w:id="331" w:author="Douglas A. Milikien" w:date="2019-05-03T17:37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  <w:del w:id="332" w:author="Douglas A. Milikien" w:date="2019-05-03T17:37:00Z">
              <w:r w:rsidDel="006F6930">
                <w:rPr>
                  <w:rFonts w:ascii="Arial" w:hAnsi="Arial" w:cs="Arial"/>
                  <w:sz w:val="18"/>
                  <w:szCs w:val="18"/>
                </w:rPr>
                <w:delText>Parameter</w:delText>
              </w:r>
            </w:del>
          </w:p>
        </w:tc>
        <w:tc>
          <w:tcPr>
            <w:tcW w:w="6978" w:type="dxa"/>
            <w:gridSpan w:val="5"/>
          </w:tcPr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Percent of </w:t>
            </w:r>
            <w:ins w:id="333" w:author="Douglas A. Milikien" w:date="2019-05-03T17:38:00Z">
              <w:r>
                <w:rPr>
                  <w:rFonts w:ascii="Arial" w:hAnsi="Arial" w:cs="Arial"/>
                  <w:sz w:val="18"/>
                  <w:szCs w:val="18"/>
                </w:rPr>
                <w:t>Views</w:t>
              </w:r>
            </w:ins>
            <w:del w:id="334" w:author="Douglas A. Milikien" w:date="2019-05-03T17:38:00Z">
              <w:r w:rsidDel="006F6930">
                <w:rPr>
                  <w:rFonts w:ascii="Arial" w:hAnsi="Arial" w:cs="Arial"/>
                  <w:sz w:val="18"/>
                  <w:szCs w:val="18"/>
                </w:rPr>
                <w:delText>Scans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 xml:space="preserve"> that were of  Sufficient </w:t>
            </w:r>
            <w:ins w:id="335" w:author="Douglas A. Milikien" w:date="2019-05-03T17:38:00Z">
              <w:r>
                <w:rPr>
                  <w:rFonts w:ascii="Arial" w:hAnsi="Arial" w:cs="Arial"/>
                  <w:sz w:val="18"/>
                  <w:szCs w:val="18"/>
                </w:rPr>
                <w:t>Diagnostic</w:t>
              </w:r>
            </w:ins>
            <w:del w:id="336" w:author="Douglas A. Milikien" w:date="2019-05-03T17:38:00Z">
              <w:r w:rsidDel="006F6930">
                <w:rPr>
                  <w:rFonts w:ascii="Arial" w:hAnsi="Arial" w:cs="Arial"/>
                  <w:sz w:val="18"/>
                  <w:szCs w:val="18"/>
                </w:rPr>
                <w:delText>Image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del w:id="337" w:author="Douglas A. Milikien" w:date="2019-05-03T17:37:00Z">
              <w:r w:rsidDel="006F6930">
                <w:rPr>
                  <w:rFonts w:ascii="Arial" w:hAnsi="Arial" w:cs="Arial"/>
                  <w:sz w:val="18"/>
                  <w:szCs w:val="18"/>
                </w:rPr>
                <w:delText>to Assess Clinical Parameter</w:delText>
              </w:r>
            </w:del>
          </w:p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930" w:rsidTr="006F6930">
        <w:tc>
          <w:tcPr>
            <w:tcW w:w="622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Worst</w:t>
            </w:r>
          </w:p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[Among the 8 nurses, what was the worst % </w:t>
            </w:r>
            <w:ins w:id="338" w:author="Douglas A. Milikien" w:date="2019-05-03T17:39:00Z">
              <w:r w:rsidRPr="006F6930">
                <w:rPr>
                  <w:rFonts w:ascii="Arial" w:hAnsi="Arial" w:cs="Arial"/>
                  <w:color w:val="00B050"/>
                  <w:sz w:val="18"/>
                  <w:szCs w:val="18"/>
                </w:rPr>
                <w:t>sufficient diagnostic quality</w:t>
              </w:r>
            </w:ins>
            <w:del w:id="339" w:author="Douglas A. Milikien" w:date="2019-05-03T17:39:00Z">
              <w:r w:rsidRPr="006F6930" w:rsidDel="006F6930">
                <w:rPr>
                  <w:rFonts w:ascii="Arial" w:hAnsi="Arial" w:cs="Arial"/>
                  <w:color w:val="00B050"/>
                  <w:sz w:val="18"/>
                  <w:szCs w:val="18"/>
                </w:rPr>
                <w:delText>acceptable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>?]</w:t>
            </w:r>
          </w:p>
        </w:tc>
        <w:tc>
          <w:tcPr>
            <w:tcW w:w="1758" w:type="dxa"/>
          </w:tcPr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Best </w:t>
            </w:r>
          </w:p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[Among the 8 nurses, what was the best % </w:t>
            </w:r>
            <w:ins w:id="340" w:author="Douglas A. Milikien" w:date="2019-05-03T17:39:00Z">
              <w:r w:rsidRPr="006F6930">
                <w:rPr>
                  <w:rFonts w:ascii="Arial" w:hAnsi="Arial" w:cs="Arial"/>
                  <w:color w:val="00B050"/>
                  <w:sz w:val="18"/>
                  <w:szCs w:val="18"/>
                </w:rPr>
                <w:t>sufficient diagnostic quality</w:t>
              </w:r>
            </w:ins>
            <w:del w:id="341" w:author="Douglas A. Milikien" w:date="2019-05-03T17:39:00Z">
              <w:r w:rsidRPr="006F6930" w:rsidDel="006F6930">
                <w:rPr>
                  <w:rFonts w:ascii="Arial" w:hAnsi="Arial" w:cs="Arial"/>
                  <w:color w:val="00B050"/>
                  <w:sz w:val="18"/>
                  <w:szCs w:val="18"/>
                </w:rPr>
                <w:delText>acceptable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>?]</w:t>
            </w:r>
          </w:p>
        </w:tc>
        <w:tc>
          <w:tcPr>
            <w:tcW w:w="768" w:type="dxa"/>
          </w:tcPr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best - worst</w:t>
            </w:r>
          </w:p>
        </w:tc>
        <w:tc>
          <w:tcPr>
            <w:tcW w:w="1087" w:type="dxa"/>
          </w:tcPr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 percent acceptable across the 8 nurse</w:t>
            </w:r>
          </w:p>
        </w:tc>
        <w:tc>
          <w:tcPr>
            <w:tcW w:w="1607" w:type="dxa"/>
          </w:tcPr>
          <w:p w:rsidR="006F6930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 *standard deviation of % </w:t>
            </w:r>
            <w:ins w:id="342" w:author="Douglas A. Milikien" w:date="2019-05-03T17:39:00Z">
              <w:r>
                <w:rPr>
                  <w:rFonts w:ascii="Arial" w:hAnsi="Arial" w:cs="Arial"/>
                  <w:sz w:val="18"/>
                  <w:szCs w:val="18"/>
                </w:rPr>
                <w:t xml:space="preserve">sufficient diagnostic quality </w:t>
              </w:r>
            </w:ins>
            <w:del w:id="343" w:author="Douglas A. Milikien" w:date="2019-05-03T17:39:00Z">
              <w:r w:rsidDel="006F6930">
                <w:rPr>
                  <w:rFonts w:ascii="Arial" w:hAnsi="Arial" w:cs="Arial"/>
                  <w:sz w:val="18"/>
                  <w:szCs w:val="18"/>
                </w:rPr>
                <w:delText>acceptable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 xml:space="preserve"> / mean of % </w:t>
            </w:r>
            <w:ins w:id="344" w:author="Douglas A. Milikien" w:date="2019-05-03T17:40:00Z">
              <w:r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  <w:del w:id="345" w:author="Douglas A. Milikien" w:date="2019-05-03T17:40:00Z">
              <w:r w:rsidDel="006F6930">
                <w:rPr>
                  <w:rFonts w:ascii="Arial" w:hAnsi="Arial" w:cs="Arial"/>
                  <w:sz w:val="18"/>
                  <w:szCs w:val="18"/>
                </w:rPr>
                <w:delText>acceptable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F6930" w:rsidTr="006F6930">
        <w:tc>
          <w:tcPr>
            <w:tcW w:w="622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930" w:rsidTr="006F6930">
        <w:tc>
          <w:tcPr>
            <w:tcW w:w="622" w:type="dxa"/>
          </w:tcPr>
          <w:p w:rsidR="006F6930" w:rsidRPr="00A03B11" w:rsidRDefault="006F6930" w:rsidP="00692DA9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855" w:type="dxa"/>
          </w:tcPr>
          <w:p w:rsidR="006F6930" w:rsidRPr="003861AF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453" w:type="dxa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58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930" w:rsidTr="006F6930">
        <w:tc>
          <w:tcPr>
            <w:tcW w:w="622" w:type="dxa"/>
          </w:tcPr>
          <w:p w:rsidR="006F6930" w:rsidRPr="00A03B11" w:rsidRDefault="006F6930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6F6930" w:rsidRPr="00A03B11" w:rsidRDefault="006F6930" w:rsidP="00692DA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  <w:vAlign w:val="center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  <w:vAlign w:val="center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  <w:vAlign w:val="center"/>
          </w:tcPr>
          <w:p w:rsidR="006F6930" w:rsidRPr="00A03B11" w:rsidRDefault="006F6930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A03B11" w:rsidRDefault="009A4E3E" w:rsidP="00692DA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A03B11" w:rsidRDefault="009A4E3E" w:rsidP="00692DA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rPr>
          <w:trHeight w:val="206"/>
        </w:trPr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A03B11" w:rsidRDefault="009A4E3E" w:rsidP="00692DA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A03B11" w:rsidRDefault="009A4E3E" w:rsidP="00692DA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A03B11" w:rsidRDefault="009A4E3E" w:rsidP="00692DA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</w:t>
            </w:r>
          </w:p>
        </w:tc>
        <w:tc>
          <w:tcPr>
            <w:tcW w:w="1855" w:type="dxa"/>
          </w:tcPr>
          <w:p w:rsidR="009A4E3E" w:rsidRPr="003861AF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4E3E" w:rsidTr="006F6930">
        <w:tc>
          <w:tcPr>
            <w:tcW w:w="622" w:type="dxa"/>
          </w:tcPr>
          <w:p w:rsidR="009A4E3E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5" w:type="dxa"/>
          </w:tcPr>
          <w:p w:rsidR="009A4E3E" w:rsidRPr="00A03B11" w:rsidRDefault="009A4E3E" w:rsidP="00692DA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7" w:type="dxa"/>
          </w:tcPr>
          <w:p w:rsidR="009A4E3E" w:rsidRPr="00A03B11" w:rsidRDefault="009A4E3E" w:rsidP="00692DA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F6930" w:rsidRDefault="006F6930" w:rsidP="006F6930"/>
    <w:p w:rsidR="00B96A19" w:rsidRDefault="00B96A19" w:rsidP="006F6930">
      <w:pPr>
        <w:pStyle w:val="Caption"/>
        <w:keepNext/>
      </w:pPr>
      <w:bookmarkStart w:id="346" w:name="_Toc7113954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37</w:t>
      </w:r>
      <w:r w:rsidR="003B107E">
        <w:rPr>
          <w:noProof/>
        </w:rPr>
        <w:fldChar w:fldCharType="end"/>
      </w:r>
      <w:r>
        <w:t xml:space="preserve">  Acquisition Time- Summary o</w:t>
      </w:r>
      <w:r w:rsidR="008C55B8">
        <w:t xml:space="preserve">f Time </w:t>
      </w:r>
      <w:r>
        <w:t>to</w:t>
      </w:r>
      <w:r w:rsidR="008C55B8">
        <w:t xml:space="preserve"> </w:t>
      </w:r>
      <w:r>
        <w:t>Acquire 10-view Echocardiogram</w:t>
      </w:r>
      <w:r w:rsidR="008C55B8">
        <w:t xml:space="preserve"> by Nurse</w:t>
      </w:r>
      <w:r>
        <w:t>, Total and by View</w:t>
      </w:r>
      <w:r w:rsidR="00F9293C">
        <w:t>*</w:t>
      </w:r>
      <w:bookmarkEnd w:id="346"/>
      <w:r>
        <w:t xml:space="preserve"> </w:t>
      </w:r>
    </w:p>
    <w:p w:rsidR="00722F5C" w:rsidRPr="009B577A" w:rsidRDefault="009B577A" w:rsidP="00722F5C">
      <w:pPr>
        <w:rPr>
          <w:color w:val="00B050"/>
          <w:rPrChange w:id="347" w:author="Douglas A. Milikien" w:date="2019-05-03T17:19:00Z">
            <w:rPr/>
          </w:rPrChange>
        </w:rPr>
      </w:pPr>
      <w:ins w:id="348" w:author="Douglas A. Milikien" w:date="2019-05-03T17:19:00Z">
        <w:r w:rsidRPr="009B577A">
          <w:rPr>
            <w:color w:val="00B050"/>
            <w:rPrChange w:id="349" w:author="Douglas A. Milikien" w:date="2019-05-03T17:19:00Z">
              <w:rPr/>
            </w:rPrChange>
          </w:rPr>
          <w:t>{</w:t>
        </w:r>
      </w:ins>
      <w:r w:rsidR="00722F5C" w:rsidRPr="009B577A">
        <w:rPr>
          <w:color w:val="00B050"/>
          <w:rPrChange w:id="350" w:author="Douglas A. Milikien" w:date="2019-05-03T17:19:00Z">
            <w:rPr/>
          </w:rPrChange>
        </w:rPr>
        <w:t>Time for total scan in [STUDY_ECHO_PROCEDURE.Study Endtime- Study_Starttime]</w:t>
      </w:r>
    </w:p>
    <w:p w:rsidR="00722F5C" w:rsidRPr="009B577A" w:rsidRDefault="00722F5C" w:rsidP="009B577A">
      <w:pPr>
        <w:rPr>
          <w:color w:val="00B050"/>
          <w:rPrChange w:id="351" w:author="Douglas A. Milikien" w:date="2019-05-03T17:19:00Z">
            <w:rPr/>
          </w:rPrChange>
        </w:rPr>
      </w:pPr>
      <w:r w:rsidRPr="009B577A">
        <w:rPr>
          <w:color w:val="00B050"/>
          <w:rPrChange w:id="352" w:author="Douglas A. Milikien" w:date="2019-05-03T17:19:00Z">
            <w:rPr/>
          </w:rPrChange>
        </w:rPr>
        <w:t>Time for each view is in [STUDY_ECHO_VIEW.Scantime]</w:t>
      </w:r>
      <w:ins w:id="353" w:author="Douglas A. Milikien" w:date="2019-05-03T17:19:00Z">
        <w:r w:rsidR="009B577A" w:rsidRPr="009B577A">
          <w:rPr>
            <w:color w:val="00B050"/>
            <w:rPrChange w:id="354" w:author="Douglas A. Milikien" w:date="2019-05-03T17:19:00Z">
              <w:rPr/>
            </w:rPrChange>
          </w:rPr>
          <w:t>}</w:t>
        </w:r>
      </w:ins>
    </w:p>
    <w:tbl>
      <w:tblPr>
        <w:tblStyle w:val="TableGrid"/>
        <w:tblW w:w="10442" w:type="dxa"/>
        <w:tblLook w:val="04A0" w:firstRow="1" w:lastRow="0" w:firstColumn="1" w:lastColumn="0" w:noHBand="0" w:noVBand="1"/>
      </w:tblPr>
      <w:tblGrid>
        <w:gridCol w:w="1045"/>
        <w:gridCol w:w="1853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Acquisition Time (min)</w:t>
            </w:r>
          </w:p>
        </w:tc>
        <w:tc>
          <w:tcPr>
            <w:tcW w:w="6728" w:type="dxa"/>
            <w:gridSpan w:val="8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</w:t>
            </w:r>
            <w:r w:rsidR="001A725B">
              <w:rPr>
                <w:rFonts w:ascii="Arial" w:hAnsi="Arial" w:cs="Arial"/>
                <w:sz w:val="18"/>
                <w:szCs w:val="18"/>
              </w:rPr>
              <w:t>NurseID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1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8C55B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8C55B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7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E50C69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rPr>
          <w:trHeight w:val="242"/>
        </w:trPr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1AF" w:rsidRDefault="003861AF"/>
    <w:p w:rsidR="003861AF" w:rsidRDefault="003861AF"/>
    <w:p w:rsidR="003861AF" w:rsidRDefault="003861AF"/>
    <w:p w:rsidR="003861AF" w:rsidRDefault="003861AF"/>
    <w:p w:rsidR="003861AF" w:rsidRDefault="003861AF"/>
    <w:p w:rsidR="003861AF" w:rsidRDefault="003861AF" w:rsidP="003861AF">
      <w:pPr>
        <w:pStyle w:val="Caption"/>
        <w:keepNext/>
      </w:pPr>
      <w:bookmarkStart w:id="355" w:name="_Toc7113955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38</w:t>
      </w:r>
      <w:r w:rsidR="003B107E">
        <w:rPr>
          <w:noProof/>
        </w:rPr>
        <w:fldChar w:fldCharType="end"/>
      </w:r>
      <w:r>
        <w:t xml:space="preserve">  Inter-User Variability </w:t>
      </w:r>
      <w:r w:rsidR="008B172A">
        <w:t xml:space="preserve">of Acquisition Time </w:t>
      </w:r>
      <w:r>
        <w:t>among Nurses</w:t>
      </w:r>
      <w:r w:rsidR="00AE3A32">
        <w:t>, Total and by View</w:t>
      </w:r>
      <w:r>
        <w:t xml:space="preserve"> </w:t>
      </w:r>
      <w:r w:rsidR="00F9293C">
        <w:t>*</w:t>
      </w:r>
      <w:bookmarkEnd w:id="355"/>
      <w:r>
        <w:t xml:space="preserve"> </w:t>
      </w:r>
    </w:p>
    <w:p w:rsidR="00722F5C" w:rsidRPr="003A5220" w:rsidRDefault="00722F5C" w:rsidP="00722F5C">
      <w:pPr>
        <w:rPr>
          <w:color w:val="00B050"/>
        </w:rPr>
      </w:pPr>
      <w:r w:rsidRPr="003A5220">
        <w:rPr>
          <w:color w:val="00B050"/>
        </w:rPr>
        <w:t>Time for total scan in [STUDY_ECHO_PROCEDURE.Study Endtime- Study_Starttime]</w:t>
      </w:r>
    </w:p>
    <w:p w:rsidR="00722F5C" w:rsidRPr="003A5220" w:rsidRDefault="00722F5C" w:rsidP="00722F5C">
      <w:pPr>
        <w:rPr>
          <w:color w:val="00B050"/>
        </w:rPr>
      </w:pPr>
      <w:r w:rsidRPr="003A5220">
        <w:rPr>
          <w:color w:val="00B050"/>
        </w:rPr>
        <w:t>Time for each view is in [STUDY_ECHO_VIEW.Scantime]</w:t>
      </w:r>
    </w:p>
    <w:p w:rsidR="00EE4265" w:rsidRPr="003A5220" w:rsidRDefault="00722F5C" w:rsidP="009B577A">
      <w:pPr>
        <w:rPr>
          <w:color w:val="00B050"/>
        </w:rPr>
      </w:pPr>
      <w:r w:rsidRPr="003A5220">
        <w:rPr>
          <w:color w:val="00B050"/>
        </w:rPr>
        <w:t xml:space="preserve">TOTAL= Within each nurse, average </w:t>
      </w:r>
      <w:r w:rsidR="00EE4265" w:rsidRPr="003A5220">
        <w:rPr>
          <w:color w:val="00B050"/>
        </w:rPr>
        <w:t xml:space="preserve">the total acquisition time across all patient scans assigned to that patient. Then among the 8 mean acquisition times, compute min, max, range, mean, sd, %cv. </w:t>
      </w:r>
    </w:p>
    <w:p w:rsidR="00722F5C" w:rsidRPr="003A5220" w:rsidRDefault="00EE4265" w:rsidP="009B577A">
      <w:pPr>
        <w:rPr>
          <w:color w:val="00B050"/>
        </w:rPr>
      </w:pPr>
      <w:r w:rsidRPr="003A5220">
        <w:rPr>
          <w:color w:val="00B050"/>
        </w:rPr>
        <w:t xml:space="preserve">PLAX=  </w:t>
      </w:r>
      <w:r w:rsidR="00722F5C" w:rsidRPr="003A5220">
        <w:rPr>
          <w:color w:val="00B050"/>
        </w:rPr>
        <w:t xml:space="preserve"> </w:t>
      </w:r>
      <w:r w:rsidRPr="003A5220">
        <w:rPr>
          <w:color w:val="00B050"/>
        </w:rPr>
        <w:t>Within each nurse, average the acquisition time for the PLAX view across all patient scans assigned to that patient. Then among the 8 mean PLAX acquisition times, compute min, max, range, mean, sd, %cv.</w:t>
      </w:r>
    </w:p>
    <w:p w:rsidR="00EE4265" w:rsidRPr="003A5220" w:rsidRDefault="00EE4265" w:rsidP="009B577A">
      <w:pPr>
        <w:rPr>
          <w:color w:val="00B050"/>
        </w:rPr>
      </w:pPr>
      <w:r w:rsidRPr="003A5220">
        <w:rPr>
          <w:color w:val="00B050"/>
        </w:rPr>
        <w:t>and so on…</w:t>
      </w:r>
    </w:p>
    <w:p w:rsidR="00EE4265" w:rsidRPr="00722F5C" w:rsidRDefault="00EE4265" w:rsidP="009B577A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458"/>
        <w:gridCol w:w="1468"/>
        <w:gridCol w:w="1790"/>
        <w:gridCol w:w="1087"/>
        <w:gridCol w:w="857"/>
        <w:gridCol w:w="787"/>
        <w:gridCol w:w="804"/>
        <w:gridCol w:w="804"/>
        <w:gridCol w:w="805"/>
      </w:tblGrid>
      <w:tr w:rsidR="005F3F77" w:rsidTr="005F3F77">
        <w:tc>
          <w:tcPr>
            <w:tcW w:w="1458" w:type="dxa"/>
          </w:tcPr>
          <w:p w:rsidR="005F3F77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5F3F77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5F3F77" w:rsidRDefault="005F3F77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4" w:type="dxa"/>
            <w:gridSpan w:val="6"/>
          </w:tcPr>
          <w:p w:rsidR="005F3F77" w:rsidRDefault="005F3F77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Per-Nurse Acquisition Time</w:t>
            </w:r>
          </w:p>
        </w:tc>
      </w:tr>
      <w:tr w:rsidR="00F9293C" w:rsidTr="005F3F77">
        <w:tc>
          <w:tcPr>
            <w:tcW w:w="1458" w:type="dxa"/>
          </w:tcPr>
          <w:p w:rsidR="00F9293C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Nurses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Attempting this View</w:t>
            </w:r>
          </w:p>
        </w:tc>
        <w:tc>
          <w:tcPr>
            <w:tcW w:w="1087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Shortest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857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Longest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787" w:type="dxa"/>
          </w:tcPr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804" w:type="dxa"/>
          </w:tcPr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</w:t>
            </w:r>
          </w:p>
          <w:p w:rsidR="00F9293C" w:rsidRPr="00A03B11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</w:t>
            </w:r>
          </w:p>
        </w:tc>
        <w:tc>
          <w:tcPr>
            <w:tcW w:w="804" w:type="dxa"/>
          </w:tcPr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</w:t>
            </w:r>
          </w:p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</w:t>
            </w:r>
          </w:p>
          <w:p w:rsidR="00F9293C" w:rsidRPr="00A03B11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</w:t>
            </w:r>
          </w:p>
        </w:tc>
        <w:tc>
          <w:tcPr>
            <w:tcW w:w="805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 Nurses</w:t>
            </w: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E50C69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9293C" w:rsidRPr="005F3F77" w:rsidRDefault="00F9293C" w:rsidP="00F9293C">
      <w:pPr>
        <w:rPr>
          <w:rFonts w:ascii="Arial" w:hAnsi="Arial" w:cs="Arial"/>
          <w:sz w:val="18"/>
          <w:szCs w:val="18"/>
        </w:rPr>
      </w:pPr>
    </w:p>
    <w:p w:rsidR="00F9293C" w:rsidRDefault="00F9293C" w:rsidP="00F9293C"/>
    <w:p w:rsidR="00386EBF" w:rsidRDefault="00386EBF" w:rsidP="00F9293C"/>
    <w:p w:rsidR="00386EBF" w:rsidRDefault="00386EBF" w:rsidP="00F9293C"/>
    <w:p w:rsidR="00367572" w:rsidRDefault="00367572"/>
    <w:p w:rsidR="00367572" w:rsidRDefault="00367572" w:rsidP="00367572">
      <w:pPr>
        <w:pStyle w:val="Caption"/>
        <w:keepNext/>
      </w:pPr>
      <w:bookmarkStart w:id="356" w:name="_Toc7113956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39</w:t>
      </w:r>
      <w:r w:rsidR="003B107E">
        <w:rPr>
          <w:noProof/>
        </w:rPr>
        <w:fldChar w:fldCharType="end"/>
      </w:r>
      <w:r>
        <w:t xml:space="preserve"> Percent of Views that were Autocaptured by BMI category</w:t>
      </w:r>
      <w:bookmarkEnd w:id="356"/>
    </w:p>
    <w:p w:rsidR="00EE4265" w:rsidRPr="00EE4265" w:rsidRDefault="00EE4265" w:rsidP="009B577A">
      <w:r>
        <w:t>[STUDY_ECHO_VIEW]</w:t>
      </w:r>
    </w:p>
    <w:tbl>
      <w:tblPr>
        <w:tblStyle w:val="TableGrid"/>
        <w:tblW w:w="8510" w:type="dxa"/>
        <w:tblLook w:val="04A0" w:firstRow="1" w:lastRow="0" w:firstColumn="1" w:lastColumn="0" w:noHBand="0" w:noVBand="1"/>
      </w:tblPr>
      <w:tblGrid>
        <w:gridCol w:w="1016"/>
        <w:gridCol w:w="3592"/>
        <w:gridCol w:w="947"/>
        <w:gridCol w:w="1369"/>
        <w:gridCol w:w="796"/>
        <w:gridCol w:w="790"/>
      </w:tblGrid>
      <w:tr w:rsidR="009325E9" w:rsidTr="009325E9">
        <w:tc>
          <w:tcPr>
            <w:tcW w:w="1016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2" w:type="dxa"/>
            <w:gridSpan w:val="3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BMI Category of Patient</w:t>
            </w:r>
          </w:p>
        </w:tc>
        <w:tc>
          <w:tcPr>
            <w:tcW w:w="790" w:type="dxa"/>
          </w:tcPr>
          <w:p w:rsidR="009325E9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369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796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790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E50C6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67572" w:rsidRDefault="00367572"/>
    <w:p w:rsidR="00367572" w:rsidRDefault="00367572"/>
    <w:p w:rsidR="00367572" w:rsidRDefault="00367572"/>
    <w:p w:rsidR="00367572" w:rsidRDefault="00367572">
      <w:r>
        <w:br w:type="page"/>
      </w:r>
    </w:p>
    <w:p w:rsidR="00386EBF" w:rsidRDefault="00386EBF" w:rsidP="00F9293C"/>
    <w:p w:rsidR="00FD2FE4" w:rsidRDefault="00FD2FE4" w:rsidP="00FD2FE4">
      <w:pPr>
        <w:pStyle w:val="Caption"/>
        <w:keepNext/>
      </w:pPr>
      <w:bookmarkStart w:id="357" w:name="_Toc7113957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40</w:t>
      </w:r>
      <w:r w:rsidR="003B107E">
        <w:rPr>
          <w:noProof/>
        </w:rPr>
        <w:fldChar w:fldCharType="end"/>
      </w:r>
      <w:r>
        <w:t xml:space="preserve"> Percent of Views that were Autocaptured by Presence of Known Cardiac Abnormalities</w:t>
      </w:r>
      <w:bookmarkEnd w:id="357"/>
    </w:p>
    <w:p w:rsidR="00EE4265" w:rsidRPr="00EE4265" w:rsidRDefault="00EE4265" w:rsidP="00EE4265">
      <w:r>
        <w:t>[STUDY_ECHO_VIEW]</w:t>
      </w:r>
    </w:p>
    <w:p w:rsidR="00EE4265" w:rsidRPr="00EE4265" w:rsidRDefault="00EE4265" w:rsidP="009B577A"/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31"/>
        <w:gridCol w:w="3100"/>
        <w:gridCol w:w="1305"/>
        <w:gridCol w:w="931"/>
        <w:gridCol w:w="711"/>
      </w:tblGrid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  <w:p w:rsidR="00EE4265" w:rsidRDefault="00EE4265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[DEMOG.CARDIAC_YN]</w:t>
            </w:r>
          </w:p>
        </w:tc>
        <w:tc>
          <w:tcPr>
            <w:tcW w:w="72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78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72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E50C69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1137E7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Default="00386EBF" w:rsidP="00F9293C"/>
    <w:p w:rsidR="00FD2FE4" w:rsidRDefault="00FD2FE4">
      <w:r>
        <w:br w:type="page"/>
      </w:r>
    </w:p>
    <w:p w:rsidR="00FD2FE4" w:rsidRDefault="00FD2FE4"/>
    <w:p w:rsidR="00EE4265" w:rsidRDefault="00FD2FE4" w:rsidP="00EE4265">
      <w:bookmarkStart w:id="358" w:name="_Toc7113958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41</w:t>
      </w:r>
      <w:r w:rsidR="003B107E">
        <w:rPr>
          <w:noProof/>
        </w:rPr>
        <w:fldChar w:fldCharType="end"/>
      </w:r>
      <w:r>
        <w:t xml:space="preserve"> Percent of Views that were Autocaptured by Age of Patient</w:t>
      </w:r>
      <w:bookmarkEnd w:id="358"/>
    </w:p>
    <w:p w:rsidR="00EE4265" w:rsidRPr="00EE4265" w:rsidRDefault="00EE4265" w:rsidP="00EE4265">
      <w:r>
        <w:t>[STUDY_ECHO_VIEW]</w:t>
      </w:r>
    </w:p>
    <w:p w:rsidR="00FD2FE4" w:rsidRDefault="00FD2FE4" w:rsidP="00FD2FE4">
      <w:pPr>
        <w:pStyle w:val="Caption"/>
        <w:keepNext/>
      </w:pPr>
    </w:p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9"/>
        <w:gridCol w:w="3206"/>
        <w:gridCol w:w="1307"/>
        <w:gridCol w:w="788"/>
        <w:gridCol w:w="728"/>
      </w:tblGrid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</w:t>
            </w:r>
          </w:p>
        </w:tc>
        <w:tc>
          <w:tcPr>
            <w:tcW w:w="72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78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72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E50C69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3573F3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3573F3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2FE4" w:rsidRDefault="00FD2FE4"/>
    <w:p w:rsidR="00386EBF" w:rsidRDefault="00386EBF" w:rsidP="00F9293C"/>
    <w:p w:rsidR="00386EBF" w:rsidRDefault="00386EBF" w:rsidP="00F9293C"/>
    <w:p w:rsidR="006C4F15" w:rsidRDefault="006C4F15">
      <w:r>
        <w:br w:type="page"/>
      </w:r>
    </w:p>
    <w:p w:rsidR="006C4F15" w:rsidRDefault="006C4F15" w:rsidP="006C4F15">
      <w:pPr>
        <w:pStyle w:val="Caption"/>
        <w:keepNext/>
      </w:pPr>
      <w:bookmarkStart w:id="359" w:name="_Toc7113959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42</w:t>
      </w:r>
      <w:r w:rsidR="003B107E">
        <w:rPr>
          <w:noProof/>
        </w:rPr>
        <w:fldChar w:fldCharType="end"/>
      </w:r>
      <w:r>
        <w:t xml:space="preserve"> Percent of Views that were Autocaptured by Sex of Patient</w:t>
      </w:r>
      <w:bookmarkEnd w:id="359"/>
    </w:p>
    <w:p w:rsidR="00EE4265" w:rsidRPr="00EE4265" w:rsidRDefault="00EE4265" w:rsidP="00EE4265">
      <w:r>
        <w:t>[STUDY_ECHO_VIEW]</w:t>
      </w:r>
    </w:p>
    <w:p w:rsidR="00EE4265" w:rsidRPr="00EE4265" w:rsidRDefault="00EE4265" w:rsidP="009B577A"/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6"/>
        <w:gridCol w:w="3189"/>
        <w:gridCol w:w="1301"/>
        <w:gridCol w:w="817"/>
        <w:gridCol w:w="725"/>
      </w:tblGrid>
      <w:tr w:rsidR="006C4F15" w:rsidTr="00E03FF9">
        <w:tc>
          <w:tcPr>
            <w:tcW w:w="949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 of Patient</w:t>
            </w:r>
          </w:p>
        </w:tc>
        <w:tc>
          <w:tcPr>
            <w:tcW w:w="728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788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728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E50C69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3573F3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3573F3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E03FF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C4F15" w:rsidRDefault="006C4F15" w:rsidP="00F9293C"/>
    <w:p w:rsidR="006C4F15" w:rsidRDefault="006C4F15">
      <w:r>
        <w:br w:type="page"/>
      </w:r>
    </w:p>
    <w:p w:rsidR="00B66221" w:rsidRDefault="00B66221"/>
    <w:p w:rsidR="00B66221" w:rsidRDefault="00B66221"/>
    <w:p w:rsidR="00B66221" w:rsidRDefault="00B66221" w:rsidP="00B66221">
      <w:pPr>
        <w:pStyle w:val="Caption"/>
        <w:keepNext/>
      </w:pPr>
      <w:bookmarkStart w:id="360" w:name="_Toc7113960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43</w:t>
      </w:r>
      <w:r w:rsidR="003B107E">
        <w:rPr>
          <w:noProof/>
        </w:rPr>
        <w:fldChar w:fldCharType="end"/>
      </w:r>
      <w:r>
        <w:t xml:space="preserve"> Percent of Views that wer</w:t>
      </w:r>
      <w:r w:rsidR="00E74243">
        <w:t>e Autocaptured by Sequence Number of Scan within Nurse</w:t>
      </w:r>
      <w:bookmarkEnd w:id="360"/>
    </w:p>
    <w:p w:rsidR="00EE4265" w:rsidRPr="00EE4265" w:rsidRDefault="00EE4265" w:rsidP="00EE4265">
      <w:r>
        <w:t>[STUDY_ECHO_VIEW]</w:t>
      </w:r>
    </w:p>
    <w:p w:rsidR="00EE4265" w:rsidRPr="00EE4265" w:rsidRDefault="00EE4265" w:rsidP="009B577A"/>
    <w:tbl>
      <w:tblPr>
        <w:tblStyle w:val="TableGrid"/>
        <w:tblW w:w="7035" w:type="dxa"/>
        <w:tblLook w:val="04A0" w:firstRow="1" w:lastRow="0" w:firstColumn="1" w:lastColumn="0" w:noHBand="0" w:noVBand="1"/>
      </w:tblPr>
      <w:tblGrid>
        <w:gridCol w:w="914"/>
        <w:gridCol w:w="3000"/>
        <w:gridCol w:w="1027"/>
        <w:gridCol w:w="700"/>
        <w:gridCol w:w="700"/>
        <w:gridCol w:w="694"/>
      </w:tblGrid>
      <w:tr w:rsidR="00E74243" w:rsidTr="00E74243">
        <w:tc>
          <w:tcPr>
            <w:tcW w:w="914" w:type="dxa"/>
          </w:tcPr>
          <w:p w:rsidR="00E74243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7" w:type="dxa"/>
            <w:gridSpan w:val="3"/>
          </w:tcPr>
          <w:p w:rsidR="00E74243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Number of Scan within Nurse</w:t>
            </w:r>
          </w:p>
        </w:tc>
        <w:tc>
          <w:tcPr>
            <w:tcW w:w="694" w:type="dxa"/>
          </w:tcPr>
          <w:p w:rsidR="00E74243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0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1-10</w:t>
            </w:r>
          </w:p>
        </w:tc>
        <w:tc>
          <w:tcPr>
            <w:tcW w:w="700" w:type="dxa"/>
          </w:tcPr>
          <w:p w:rsidR="00E74243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</w:t>
            </w:r>
          </w:p>
        </w:tc>
        <w:tc>
          <w:tcPr>
            <w:tcW w:w="700" w:type="dxa"/>
          </w:tcPr>
          <w:p w:rsidR="00E74243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21-30</w:t>
            </w:r>
          </w:p>
        </w:tc>
        <w:tc>
          <w:tcPr>
            <w:tcW w:w="694" w:type="dxa"/>
          </w:tcPr>
          <w:p w:rsidR="00E74243" w:rsidRPr="00A03B11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0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vAlign w:val="center"/>
          </w:tcPr>
          <w:p w:rsidR="00E74243" w:rsidRPr="00A03B11" w:rsidRDefault="00E74243" w:rsidP="00B662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E50C69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000" w:type="dxa"/>
          </w:tcPr>
          <w:p w:rsidR="00E74243" w:rsidRPr="003861AF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027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B662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B6622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027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9B577A">
        <w:tc>
          <w:tcPr>
            <w:tcW w:w="914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Pr="00A03B11" w:rsidRDefault="00E74243" w:rsidP="0068539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027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</w:tcPr>
          <w:p w:rsidR="00E74243" w:rsidRPr="00A03B11" w:rsidRDefault="00E74243" w:rsidP="0068539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66221" w:rsidRDefault="00B66221"/>
    <w:p w:rsidR="006C4F15" w:rsidRDefault="006C4F15">
      <w:r>
        <w:br w:type="page"/>
      </w:r>
    </w:p>
    <w:p w:rsidR="00B66221" w:rsidRDefault="00B66221"/>
    <w:p w:rsidR="00B66221" w:rsidRDefault="00B66221"/>
    <w:p w:rsidR="006C4F15" w:rsidRDefault="006C4F15" w:rsidP="006C4F15">
      <w:pPr>
        <w:pStyle w:val="Caption"/>
        <w:keepNext/>
      </w:pPr>
      <w:bookmarkStart w:id="361" w:name="_Toc7113961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44</w:t>
      </w:r>
      <w:r w:rsidR="003B107E">
        <w:rPr>
          <w:noProof/>
        </w:rPr>
        <w:fldChar w:fldCharType="end"/>
      </w:r>
      <w:r>
        <w:t xml:space="preserve"> Inter-User Variability of Percent of Scans Autocaptured among Nurses, Total and by View</w:t>
      </w:r>
      <w:bookmarkEnd w:id="361"/>
    </w:p>
    <w:p w:rsidR="00EE4265" w:rsidRPr="00EE4265" w:rsidRDefault="00EE4265" w:rsidP="009B577A">
      <w:r>
        <w:t>[STUDY_ECHO_VIEW]</w:t>
      </w:r>
    </w:p>
    <w:tbl>
      <w:tblPr>
        <w:tblStyle w:val="TableGrid"/>
        <w:tblW w:w="11603" w:type="dxa"/>
        <w:tblLook w:val="04A0" w:firstRow="1" w:lastRow="0" w:firstColumn="1" w:lastColumn="0" w:noHBand="0" w:noVBand="1"/>
      </w:tblPr>
      <w:tblGrid>
        <w:gridCol w:w="949"/>
        <w:gridCol w:w="1058"/>
        <w:gridCol w:w="1362"/>
        <w:gridCol w:w="1643"/>
        <w:gridCol w:w="1519"/>
        <w:gridCol w:w="763"/>
        <w:gridCol w:w="1735"/>
        <w:gridCol w:w="1287"/>
        <w:gridCol w:w="1287"/>
      </w:tblGrid>
      <w:tr w:rsidR="006C4F15" w:rsidTr="009B577A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4" w:type="dxa"/>
            <w:gridSpan w:val="6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Scans Autocaptured</w:t>
            </w: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1058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Nurses</w:t>
            </w:r>
          </w:p>
          <w:p w:rsidR="00993749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Attempting this View</w:t>
            </w:r>
          </w:p>
        </w:tc>
        <w:tc>
          <w:tcPr>
            <w:tcW w:w="1643" w:type="dxa"/>
          </w:tcPr>
          <w:p w:rsidR="00993749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Lowest</w:t>
            </w:r>
          </w:p>
          <w:p w:rsidR="00993749" w:rsidRPr="00A03B11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Pct . Autocaptured among Nurses</w:t>
            </w:r>
          </w:p>
        </w:tc>
        <w:tc>
          <w:tcPr>
            <w:tcW w:w="1519" w:type="dxa"/>
          </w:tcPr>
          <w:p w:rsidR="00993749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Highest </w:t>
            </w:r>
          </w:p>
          <w:p w:rsidR="00993749" w:rsidRPr="00A03B11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Pct. Autocaptured among Nurses</w:t>
            </w:r>
          </w:p>
        </w:tc>
        <w:tc>
          <w:tcPr>
            <w:tcW w:w="763" w:type="dxa"/>
          </w:tcPr>
          <w:p w:rsidR="00993749" w:rsidRPr="00A03B11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1735" w:type="dxa"/>
          </w:tcPr>
          <w:p w:rsidR="00993749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993749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Pct. Autocaptured</w:t>
            </w:r>
          </w:p>
          <w:p w:rsidR="00993749" w:rsidRPr="00A03B11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Nurses</w:t>
            </w:r>
          </w:p>
        </w:tc>
        <w:tc>
          <w:tcPr>
            <w:tcW w:w="1287" w:type="dxa"/>
          </w:tcPr>
          <w:p w:rsidR="00993749" w:rsidRDefault="00993749" w:rsidP="00E03F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</w:t>
            </w:r>
          </w:p>
          <w:p w:rsidR="00993749" w:rsidRDefault="00993749" w:rsidP="00E03F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Pct. Autocaptured</w:t>
            </w:r>
          </w:p>
          <w:p w:rsidR="00993749" w:rsidRPr="00A03B11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Nurses</w:t>
            </w:r>
          </w:p>
        </w:tc>
        <w:tc>
          <w:tcPr>
            <w:tcW w:w="1287" w:type="dxa"/>
          </w:tcPr>
          <w:p w:rsidR="00993749" w:rsidRDefault="00993749" w:rsidP="00E03F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  <w:p w:rsidR="00993749" w:rsidRDefault="00993749" w:rsidP="00E03F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Pct. Autocaptured</w:t>
            </w:r>
          </w:p>
          <w:p w:rsidR="00993749" w:rsidRPr="00A03B11" w:rsidRDefault="00993749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 Nurses</w:t>
            </w: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Pr="00E50C69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E74243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E74243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Default="00993749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Default="00993749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Default="00993749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Default="00993749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58" w:type="dxa"/>
          </w:tcPr>
          <w:p w:rsidR="00993749" w:rsidRPr="003861AF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62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8" w:type="dxa"/>
          </w:tcPr>
          <w:p w:rsidR="00993749" w:rsidRDefault="00993749" w:rsidP="00E03FF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2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B577A">
        <w:tc>
          <w:tcPr>
            <w:tcW w:w="949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58" w:type="dxa"/>
          </w:tcPr>
          <w:p w:rsidR="00993749" w:rsidRPr="003861AF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62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5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Default="00386EBF" w:rsidP="00F9293C"/>
    <w:p w:rsidR="007F5746" w:rsidRDefault="007F5746">
      <w:r>
        <w:br w:type="page"/>
      </w:r>
    </w:p>
    <w:p w:rsidR="00386EBF" w:rsidRDefault="00386EBF" w:rsidP="00F9293C"/>
    <w:p w:rsidR="00386EBF" w:rsidRDefault="00386EBF" w:rsidP="00386EBF">
      <w:pPr>
        <w:pStyle w:val="Caption"/>
        <w:keepNext/>
      </w:pPr>
      <w:bookmarkStart w:id="362" w:name="_Toc7113962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45</w:t>
      </w:r>
      <w:r w:rsidR="003B107E">
        <w:rPr>
          <w:noProof/>
        </w:rPr>
        <w:fldChar w:fldCharType="end"/>
      </w:r>
      <w:r w:rsidR="007B325E">
        <w:t xml:space="preserve"> Diagnostic Quality of Nurse-Acquired EchoGPS Echocardiography, by 2-D View and BMI category</w:t>
      </w:r>
      <w:bookmarkEnd w:id="362"/>
    </w:p>
    <w:p w:rsidR="00EE4265" w:rsidRPr="00EE4265" w:rsidRDefault="00EE4265" w:rsidP="009B577A">
      <w:r>
        <w:t>[STUDY_ECHO_VIEW]</w:t>
      </w:r>
    </w:p>
    <w:p w:rsidR="005130E4" w:rsidRPr="00EE4265" w:rsidRDefault="005130E4" w:rsidP="009B577A">
      <w:r>
        <w:t>[To</w:t>
      </w:r>
      <w:r w:rsidR="002A6DDE">
        <w:t xml:space="preserve"> compute Diagnostic Quality (1,0</w:t>
      </w:r>
      <w:r>
        <w:t xml:space="preserve">), </w:t>
      </w:r>
      <w:r w:rsidR="002A6DDE">
        <w:t>compute the median of CARDIO1, CARDIO2, CARDIO3, CARDIO4, CARDIO5. If the median &gt;= 3.0, then Diagnostic Quality=1, else Diagnostic Quality=0. ]</w:t>
      </w:r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  <w:gridCol w:w="1379"/>
      </w:tblGrid>
      <w:tr w:rsidR="007B325E" w:rsidTr="00F36AE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7B325E" w:rsidRPr="00A03B11" w:rsidRDefault="007B325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 w:rsidR="00296F5C"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  <w:vAlign w:val="center"/>
          </w:tcPr>
          <w:p w:rsidR="007B325E" w:rsidRPr="00A03B11" w:rsidRDefault="007B325E" w:rsidP="00F36A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</w:t>
            </w:r>
            <w:r w:rsidR="00602A2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3B11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E74243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E74243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57291E">
        <w:trPr>
          <w:trHeight w:val="269"/>
        </w:trPr>
        <w:tc>
          <w:tcPr>
            <w:tcW w:w="1163" w:type="dxa"/>
            <w:vAlign w:val="center"/>
          </w:tcPr>
          <w:p w:rsidR="007B325E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Pr="00312737" w:rsidRDefault="007B325E" w:rsidP="00F9293C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3861AF" w:rsidRDefault="003861AF"/>
    <w:p w:rsidR="0057291E" w:rsidRDefault="0057291E"/>
    <w:p w:rsidR="0057291E" w:rsidRDefault="0057291E"/>
    <w:p w:rsidR="007F5746" w:rsidRDefault="007F5746">
      <w:r>
        <w:br w:type="page"/>
      </w:r>
    </w:p>
    <w:p w:rsidR="0057291E" w:rsidRDefault="0057291E"/>
    <w:p w:rsidR="0057291E" w:rsidRDefault="0057291E"/>
    <w:p w:rsidR="00AF4270" w:rsidRDefault="00AF4270" w:rsidP="00AF4270">
      <w:pPr>
        <w:pStyle w:val="Caption"/>
        <w:keepNext/>
      </w:pPr>
      <w:bookmarkStart w:id="363" w:name="_Toc7113963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46</w:t>
      </w:r>
      <w:r w:rsidR="003B107E">
        <w:rPr>
          <w:noProof/>
        </w:rPr>
        <w:fldChar w:fldCharType="end"/>
      </w:r>
      <w:r>
        <w:t xml:space="preserve"> Side-by-Side Comparison of Diagnostic Quality of Nurse-Acquired EchoGPS Echocardiography vs. Sonographer –Acquired Echocardiography  by 2-D View</w:t>
      </w:r>
      <w:bookmarkEnd w:id="363"/>
    </w:p>
    <w:p w:rsidR="002A6DDE" w:rsidRPr="00EE4265" w:rsidRDefault="002A6DDE" w:rsidP="002A6DDE">
      <w:r>
        <w:t>[STUDY_ECHO_VIEW]</w:t>
      </w:r>
    </w:p>
    <w:p w:rsidR="002A6DDE" w:rsidRDefault="002A6DDE" w:rsidP="009B577A">
      <w:r>
        <w:t>[CONTROL_ECHO_VIEW]</w:t>
      </w:r>
    </w:p>
    <w:p w:rsidR="00F44BE1" w:rsidRPr="00C37949" w:rsidRDefault="00F44BE1" w:rsidP="00F44BE1">
      <w:pPr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{Difference in</w:t>
      </w:r>
      <w:r w:rsidRPr="00C37949">
        <w:rPr>
          <w:b/>
          <w:color w:val="4F6228" w:themeColor="accent3" w:themeShade="80"/>
        </w:rPr>
        <w:t xml:space="preserve"> Pct Acceptable= % Acceptable in Nurse-Acquired Scan - % Acceptable in Sonographer-Acquired Scan}</w:t>
      </w:r>
    </w:p>
    <w:p w:rsidR="00F44BE1" w:rsidRPr="002A6DDE" w:rsidRDefault="00F44BE1" w:rsidP="009B577A"/>
    <w:tbl>
      <w:tblPr>
        <w:tblStyle w:val="TableGrid"/>
        <w:tblW w:w="12510" w:type="dxa"/>
        <w:tblLook w:val="04A0" w:firstRow="1" w:lastRow="0" w:firstColumn="1" w:lastColumn="0" w:noHBand="0" w:noVBand="1"/>
      </w:tblPr>
      <w:tblGrid>
        <w:gridCol w:w="1110"/>
        <w:gridCol w:w="1416"/>
        <w:gridCol w:w="2669"/>
        <w:gridCol w:w="1385"/>
        <w:gridCol w:w="1337"/>
        <w:gridCol w:w="648"/>
        <w:gridCol w:w="1317"/>
        <w:gridCol w:w="1314"/>
        <w:gridCol w:w="1314"/>
      </w:tblGrid>
      <w:tr w:rsidR="007F5746" w:rsidTr="009B577A">
        <w:tc>
          <w:tcPr>
            <w:tcW w:w="1110" w:type="dxa"/>
            <w:vAlign w:val="center"/>
          </w:tcPr>
          <w:p w:rsidR="007F5746" w:rsidRPr="00A03B11" w:rsidRDefault="007F5746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7F5746" w:rsidRDefault="007F5746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7F5746" w:rsidRPr="00A03B11" w:rsidRDefault="007F5746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2" w:type="dxa"/>
            <w:gridSpan w:val="2"/>
            <w:vAlign w:val="center"/>
          </w:tcPr>
          <w:p w:rsidR="007F5746" w:rsidRPr="00A03B11" w:rsidRDefault="007F574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Nurse-Acquired Scans</w:t>
            </w:r>
          </w:p>
        </w:tc>
        <w:tc>
          <w:tcPr>
            <w:tcW w:w="648" w:type="dxa"/>
          </w:tcPr>
          <w:p w:rsidR="007F5746" w:rsidRPr="00A03B11" w:rsidRDefault="007F5746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Align w:val="center"/>
          </w:tcPr>
          <w:p w:rsidR="007F5746" w:rsidRPr="00A03B11" w:rsidRDefault="007F574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Sonographer-Acquired Scans</w:t>
            </w:r>
          </w:p>
        </w:tc>
        <w:tc>
          <w:tcPr>
            <w:tcW w:w="1314" w:type="dxa"/>
          </w:tcPr>
          <w:p w:rsidR="007F5746" w:rsidRDefault="007F5746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:rsidR="00AF4270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Diagnostic </w:t>
            </w:r>
          </w:p>
          <w:p w:rsidR="00AF4270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Quality </w:t>
            </w:r>
          </w:p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(ACEP ≥ 3)</w:t>
            </w: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vAlign w:val="center"/>
          </w:tcPr>
          <w:p w:rsidR="00AF4270" w:rsidRDefault="00AF4270" w:rsidP="00AC7D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Diagnostic </w:t>
            </w:r>
          </w:p>
          <w:p w:rsidR="00AF4270" w:rsidRDefault="00AF4270" w:rsidP="00AC7D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Quality </w:t>
            </w:r>
          </w:p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(ACEP ≥ 3)</w:t>
            </w:r>
          </w:p>
        </w:tc>
        <w:tc>
          <w:tcPr>
            <w:tcW w:w="1314" w:type="dxa"/>
          </w:tcPr>
          <w:p w:rsidR="00AF4270" w:rsidRPr="00A03B11" w:rsidRDefault="00AF4270" w:rsidP="00AC7DA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1314" w:type="dxa"/>
          </w:tcPr>
          <w:p w:rsidR="00AF4270" w:rsidRPr="00A03B11" w:rsidRDefault="00E74243" w:rsidP="00AF42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Diff in Pct. Acceptable</w:t>
            </w: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E74243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E74243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E50C69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rPr>
          <w:trHeight w:val="269"/>
        </w:trPr>
        <w:tc>
          <w:tcPr>
            <w:tcW w:w="1110" w:type="dxa"/>
            <w:vAlign w:val="center"/>
          </w:tcPr>
          <w:p w:rsidR="00AF4270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16" w:type="dxa"/>
          </w:tcPr>
          <w:p w:rsidR="00AF4270" w:rsidRPr="003861AF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 w:rsidR="007F5746">
              <w:rPr>
                <w:rFonts w:ascii="Arial" w:hAnsi="Arial" w:cs="Arial"/>
                <w:sz w:val="18"/>
                <w:szCs w:val="18"/>
              </w:rPr>
              <w:t>Acquirers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85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9B577A">
        <w:tc>
          <w:tcPr>
            <w:tcW w:w="1110" w:type="dxa"/>
            <w:vAlign w:val="center"/>
          </w:tcPr>
          <w:p w:rsidR="00AF4270" w:rsidRPr="00A03B11" w:rsidRDefault="00AF4270" w:rsidP="00AF42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</w:tcPr>
          <w:p w:rsidR="00AF4270" w:rsidRPr="00A03B11" w:rsidRDefault="00AF4270" w:rsidP="00AF4270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85" w:type="dxa"/>
          </w:tcPr>
          <w:p w:rsidR="00AF4270" w:rsidRPr="00A03B11" w:rsidRDefault="00AF4270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:rsidR="00AF4270" w:rsidRPr="00A03B11" w:rsidRDefault="00AF4270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</w:tcPr>
          <w:p w:rsidR="00AF4270" w:rsidRPr="00A03B11" w:rsidRDefault="00AF4270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AF4270" w:rsidRPr="00A03B11" w:rsidRDefault="00AF4270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</w:tcPr>
          <w:p w:rsidR="00AF4270" w:rsidRPr="00A03B11" w:rsidRDefault="00AF4270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 w:rsidP="0057291E">
      <w:pPr>
        <w:pStyle w:val="Caption"/>
        <w:keepNext/>
      </w:pPr>
      <w:bookmarkStart w:id="364" w:name="_Toc7113964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47</w:t>
      </w:r>
      <w:r w:rsidR="003B107E">
        <w:rPr>
          <w:noProof/>
        </w:rPr>
        <w:fldChar w:fldCharType="end"/>
      </w:r>
      <w:r>
        <w:t xml:space="preserve"> Diagnostic Quality of Nurse-Acquired EchoGPS Echocardiography, by 2-D View and Presence of Known Cardiac Abnormalities</w:t>
      </w:r>
      <w:bookmarkEnd w:id="364"/>
    </w:p>
    <w:p w:rsidR="002A6DDE" w:rsidRPr="002A6DDE" w:rsidRDefault="002A6DDE" w:rsidP="009B577A">
      <w:r>
        <w:t>[STUDY_ECHO_VIEW]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50"/>
        <w:gridCol w:w="1453"/>
        <w:gridCol w:w="2760"/>
        <w:gridCol w:w="1307"/>
        <w:gridCol w:w="1128"/>
        <w:gridCol w:w="982"/>
      </w:tblGrid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1F0624" w:rsidP="005729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Presence of Known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Cardiac Abnormalities</w:t>
            </w:r>
          </w:p>
        </w:tc>
        <w:tc>
          <w:tcPr>
            <w:tcW w:w="982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All</w:t>
            </w:r>
          </w:p>
        </w:tc>
      </w:tr>
      <w:tr w:rsidR="0057291E" w:rsidTr="00DD6646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7291E" w:rsidRPr="00A03B11" w:rsidRDefault="0057291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28" w:type="dxa"/>
            <w:vAlign w:val="center"/>
          </w:tcPr>
          <w:p w:rsidR="0057291E" w:rsidRPr="00A03B11" w:rsidRDefault="0057291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rPr>
          <w:trHeight w:val="269"/>
        </w:trPr>
        <w:tc>
          <w:tcPr>
            <w:tcW w:w="1150" w:type="dxa"/>
            <w:vAlign w:val="center"/>
          </w:tcPr>
          <w:p w:rsidR="0057291E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F3F33" w:rsidRPr="00312737" w:rsidRDefault="00BF3F33" w:rsidP="00BF3F33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57291E" w:rsidRDefault="0057291E"/>
    <w:p w:rsidR="00DD6646" w:rsidRDefault="00DD6646"/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365" w:name="_Toc7113965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48</w:t>
      </w:r>
      <w:r w:rsidR="003B107E">
        <w:rPr>
          <w:noProof/>
        </w:rPr>
        <w:fldChar w:fldCharType="end"/>
      </w:r>
      <w:r>
        <w:t xml:space="preserve">  Diagnostic Quality of Nurse-Acquired EchoGPS Echocardiography, by 2-D View and Study Site</w:t>
      </w:r>
      <w:bookmarkEnd w:id="365"/>
    </w:p>
    <w:p w:rsidR="002A6DDE" w:rsidRPr="002A6DDE" w:rsidRDefault="002A6DDE" w:rsidP="002A6DDE">
      <w:r>
        <w:t>[STUDY_ECHO_VIEW]</w:t>
      </w:r>
    </w:p>
    <w:p w:rsidR="002A6DDE" w:rsidRPr="002A6DDE" w:rsidRDefault="002A6DDE" w:rsidP="009B577A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366" w:name="_Toc7113966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49</w:t>
      </w:r>
      <w:r w:rsidR="003B107E">
        <w:rPr>
          <w:noProof/>
        </w:rPr>
        <w:fldChar w:fldCharType="end"/>
      </w:r>
      <w:r>
        <w:t xml:space="preserve"> Diagnostic Quality of Nurse-Acquired EchoGPS Echocardiography, by 2-D View and Sex of Patient</w:t>
      </w:r>
      <w:bookmarkEnd w:id="366"/>
    </w:p>
    <w:p w:rsidR="002A6DDE" w:rsidRPr="002A6DDE" w:rsidRDefault="002A6DDE" w:rsidP="002A6DDE">
      <w:r>
        <w:t>[STUDY_ECHO_VIEW]</w:t>
      </w:r>
    </w:p>
    <w:p w:rsidR="002A6DDE" w:rsidRPr="002A6DDE" w:rsidRDefault="002A6DDE" w:rsidP="009B577A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367" w:name="_Toc7113967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50</w:t>
      </w:r>
      <w:r w:rsidR="003B107E">
        <w:rPr>
          <w:noProof/>
        </w:rPr>
        <w:fldChar w:fldCharType="end"/>
      </w:r>
      <w:r>
        <w:t xml:space="preserve"> Diagnostic Quality of Nurse-Acquired EchoGPS Echocardiography, by 2-D View and Age of Patient</w:t>
      </w:r>
      <w:bookmarkEnd w:id="367"/>
    </w:p>
    <w:p w:rsidR="002A6DDE" w:rsidRPr="002A6DDE" w:rsidRDefault="002A6DDE" w:rsidP="002A6DDE">
      <w:r>
        <w:t>[STUDY_ECHO_VIEW]</w:t>
      </w:r>
    </w:p>
    <w:p w:rsidR="002A6DDE" w:rsidRPr="002A6DDE" w:rsidRDefault="002A6DDE" w:rsidP="009B577A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 at Time of Scan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>
      <w:r>
        <w:br w:type="page"/>
      </w:r>
    </w:p>
    <w:p w:rsidR="00171C3D" w:rsidRDefault="00171C3D" w:rsidP="00171C3D">
      <w:pPr>
        <w:pStyle w:val="Caption"/>
        <w:keepNext/>
      </w:pPr>
      <w:bookmarkStart w:id="368" w:name="_Toc7113968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51</w:t>
      </w:r>
      <w:r w:rsidR="003B107E">
        <w:rPr>
          <w:noProof/>
        </w:rPr>
        <w:fldChar w:fldCharType="end"/>
      </w:r>
      <w:r>
        <w:t xml:space="preserve"> Diagnostic Quality of Nurse-Acquired EchoGPS Echocardiography, by 2-D View and </w:t>
      </w:r>
      <w:r w:rsidR="0068539D">
        <w:t xml:space="preserve">Sequence </w:t>
      </w:r>
      <w:r>
        <w:t>Number of Scan</w:t>
      </w:r>
      <w:r w:rsidR="0068539D">
        <w:t xml:space="preserve"> Within Nurse</w:t>
      </w:r>
      <w:r>
        <w:t xml:space="preserve"> </w:t>
      </w:r>
      <w:bookmarkEnd w:id="368"/>
    </w:p>
    <w:p w:rsidR="002A6DDE" w:rsidRPr="002A6DDE" w:rsidRDefault="002A6DDE" w:rsidP="002A6DDE">
      <w:r>
        <w:t>[STUDY_ECHO_VIEW]</w:t>
      </w:r>
    </w:p>
    <w:p w:rsidR="002A6DDE" w:rsidRPr="002A6DDE" w:rsidRDefault="002A6DDE" w:rsidP="009B577A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</w:tblGrid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</w:tcPr>
          <w:p w:rsidR="00171C3D" w:rsidRDefault="0068539D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Number of Scan Within Nurse</w:t>
            </w:r>
          </w:p>
        </w:tc>
        <w:tc>
          <w:tcPr>
            <w:tcW w:w="900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68539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1-10</w:t>
            </w:r>
          </w:p>
        </w:tc>
        <w:tc>
          <w:tcPr>
            <w:tcW w:w="1134" w:type="dxa"/>
          </w:tcPr>
          <w:p w:rsidR="00171C3D" w:rsidRPr="00A03B11" w:rsidRDefault="0068539D" w:rsidP="006853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</w:t>
            </w:r>
          </w:p>
        </w:tc>
        <w:tc>
          <w:tcPr>
            <w:tcW w:w="990" w:type="dxa"/>
          </w:tcPr>
          <w:p w:rsidR="00171C3D" w:rsidRPr="00A03B11" w:rsidRDefault="0068539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21-30</w:t>
            </w: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rPr>
          <w:trHeight w:val="269"/>
        </w:trPr>
        <w:tc>
          <w:tcPr>
            <w:tcW w:w="1163" w:type="dxa"/>
            <w:vAlign w:val="center"/>
          </w:tcPr>
          <w:p w:rsidR="00171C3D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995057" w:rsidRDefault="00995057">
      <w:r>
        <w:br w:type="page"/>
      </w:r>
    </w:p>
    <w:p w:rsidR="00995057" w:rsidRDefault="00995057"/>
    <w:p w:rsidR="00995057" w:rsidRDefault="00995057" w:rsidP="00995057">
      <w:pPr>
        <w:pStyle w:val="Caption"/>
        <w:keepNext/>
      </w:pPr>
      <w:bookmarkStart w:id="369" w:name="_Toc7113969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52</w:t>
      </w:r>
      <w:r w:rsidR="003B107E">
        <w:rPr>
          <w:noProof/>
        </w:rPr>
        <w:fldChar w:fldCharType="end"/>
      </w:r>
      <w:r>
        <w:t xml:space="preserve"> Diagnostic Quality of Nurse-Acquired EchoGPS Echocardiography, by 2-D View and Acquiring Nurse</w:t>
      </w:r>
      <w:bookmarkEnd w:id="369"/>
    </w:p>
    <w:p w:rsidR="002A6DDE" w:rsidRPr="002A6DDE" w:rsidRDefault="002A6DDE" w:rsidP="002A6DDE">
      <w:r>
        <w:t>[STUDY_ECHO_VIEW]</w:t>
      </w:r>
    </w:p>
    <w:p w:rsidR="002A6DDE" w:rsidRPr="002A6DDE" w:rsidRDefault="002A6DDE" w:rsidP="009B577A"/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85"/>
        <w:gridCol w:w="1392"/>
        <w:gridCol w:w="2605"/>
        <w:gridCol w:w="1118"/>
        <w:gridCol w:w="1065"/>
        <w:gridCol w:w="937"/>
        <w:gridCol w:w="829"/>
        <w:gridCol w:w="829"/>
        <w:gridCol w:w="829"/>
        <w:gridCol w:w="829"/>
        <w:gridCol w:w="829"/>
        <w:gridCol w:w="829"/>
      </w:tblGrid>
      <w:tr w:rsidR="001F0624" w:rsidTr="00BE1E46">
        <w:tc>
          <w:tcPr>
            <w:tcW w:w="1085" w:type="dxa"/>
            <w:vAlign w:val="center"/>
          </w:tcPr>
          <w:p w:rsidR="001F0624" w:rsidRPr="00A03B11" w:rsidRDefault="001F0624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1F0624" w:rsidRPr="00A03B11" w:rsidRDefault="001F0624" w:rsidP="0099505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605" w:type="dxa"/>
          </w:tcPr>
          <w:p w:rsidR="001F0624" w:rsidRPr="00A03B11" w:rsidRDefault="001F0624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65" w:type="dxa"/>
            <w:gridSpan w:val="8"/>
          </w:tcPr>
          <w:p w:rsidR="001F0624" w:rsidRDefault="001F0624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</w:t>
            </w:r>
            <w:r w:rsidR="002A6DDE">
              <w:rPr>
                <w:rFonts w:ascii="Arial" w:hAnsi="Arial" w:cs="Arial"/>
                <w:sz w:val="18"/>
                <w:szCs w:val="18"/>
              </w:rPr>
              <w:t>Nurse ID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29" w:type="dxa"/>
          </w:tcPr>
          <w:p w:rsidR="001F0624" w:rsidRDefault="001F0624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-MV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rPr>
          <w:trHeight w:val="269"/>
        </w:trPr>
        <w:tc>
          <w:tcPr>
            <w:tcW w:w="1085" w:type="dxa"/>
            <w:vAlign w:val="center"/>
          </w:tcPr>
          <w:p w:rsidR="00995057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95057" w:rsidRPr="00312737" w:rsidRDefault="00995057" w:rsidP="00995057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995057" w:rsidRDefault="00995057"/>
    <w:p w:rsidR="00296F5C" w:rsidRDefault="00296F5C"/>
    <w:p w:rsidR="00296F5C" w:rsidRDefault="00296F5C">
      <w:r>
        <w:br w:type="page"/>
      </w:r>
    </w:p>
    <w:p w:rsidR="00296F5C" w:rsidRDefault="00296F5C" w:rsidP="00296F5C">
      <w:pPr>
        <w:pStyle w:val="Caption"/>
        <w:keepNext/>
      </w:pPr>
      <w:bookmarkStart w:id="370" w:name="_Toc7113970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53</w:t>
      </w:r>
      <w:r w:rsidR="003B107E">
        <w:rPr>
          <w:noProof/>
        </w:rPr>
        <w:fldChar w:fldCharType="end"/>
      </w:r>
      <w:r>
        <w:t xml:space="preserve"> Acceptability of Trained-Sonographer-Acquired Transthoracic Echocardiogram for Clinical Parameter Assessment by BMI category</w:t>
      </w:r>
      <w:bookmarkEnd w:id="370"/>
    </w:p>
    <w:p w:rsidR="002A6DDE" w:rsidRPr="002A6DDE" w:rsidRDefault="002A6DDE" w:rsidP="009B577A">
      <w:r>
        <w:t>[CONTROL_ECHO_CLINPARM]</w:t>
      </w:r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</w:tblGrid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96F5C" w:rsidRPr="00A03B11" w:rsidRDefault="00296F5C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296F5C" w:rsidRPr="00A03B11" w:rsidRDefault="00296F5C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 w:rsidR="0068539D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68539D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68539D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B01727">
        <w:trPr>
          <w:trHeight w:val="188"/>
        </w:trPr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296F5C" w:rsidRPr="00E50C69" w:rsidRDefault="0068539D" w:rsidP="00BE1E46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Visual Assessment of Non-trivial </w:t>
            </w:r>
            <w:r w:rsidR="00296F5C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296F5C" w:rsidRPr="00A03B11" w:rsidRDefault="00464160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Inferior Vena Cava Size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296F5C" w:rsidRPr="00E50C69" w:rsidRDefault="00464160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Right Ventricular Function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35" w:type="dxa"/>
          </w:tcPr>
          <w:p w:rsidR="00296F5C" w:rsidRPr="00E50C69" w:rsidRDefault="00464160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Left Atrial Size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35" w:type="dxa"/>
          </w:tcPr>
          <w:p w:rsidR="00296F5C" w:rsidRPr="00E50C69" w:rsidRDefault="00464160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Aortic Valve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96F5C" w:rsidRDefault="00296F5C"/>
    <w:p w:rsidR="00B01727" w:rsidRDefault="00B01727"/>
    <w:p w:rsidR="00B01727" w:rsidRDefault="00B01727"/>
    <w:p w:rsidR="00B01727" w:rsidRDefault="00B01727"/>
    <w:p w:rsidR="00B01727" w:rsidRDefault="00B01727"/>
    <w:p w:rsidR="00B01727" w:rsidRDefault="00B01727">
      <w:r>
        <w:br w:type="page"/>
      </w:r>
    </w:p>
    <w:p w:rsidR="00B01727" w:rsidRDefault="00B01727"/>
    <w:p w:rsidR="00B01727" w:rsidRDefault="00B01727" w:rsidP="00B01727">
      <w:pPr>
        <w:pStyle w:val="Caption"/>
        <w:keepNext/>
      </w:pPr>
      <w:bookmarkStart w:id="371" w:name="_Toc7113971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54</w:t>
      </w:r>
      <w:r w:rsidR="003B107E">
        <w:rPr>
          <w:noProof/>
        </w:rPr>
        <w:fldChar w:fldCharType="end"/>
      </w:r>
      <w:r>
        <w:t xml:space="preserve"> Acceptability of Trained-Sonographer-Acquired Transthoracic Echocardiogram for Clinical Parameter Assessment by Presence of Known Cardiac Abnormalities</w:t>
      </w:r>
      <w:bookmarkEnd w:id="371"/>
    </w:p>
    <w:p w:rsidR="002A6DDE" w:rsidRPr="002A6DDE" w:rsidRDefault="002A6DDE" w:rsidP="002A6DDE">
      <w:r>
        <w:t>[CONTROL_ECHO_CLINPARM]</w:t>
      </w:r>
    </w:p>
    <w:p w:rsidR="002A6DDE" w:rsidRPr="002A6DDE" w:rsidRDefault="002A6DDE" w:rsidP="009B577A"/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63"/>
        <w:gridCol w:w="2635"/>
        <w:gridCol w:w="2700"/>
        <w:gridCol w:w="1205"/>
        <w:gridCol w:w="1134"/>
        <w:gridCol w:w="990"/>
      </w:tblGrid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B01727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90" w:type="dxa"/>
            <w:vAlign w:val="center"/>
          </w:tcPr>
          <w:p w:rsidR="00B01727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 </w:t>
            </w:r>
          </w:p>
        </w:tc>
        <w:tc>
          <w:tcPr>
            <w:tcW w:w="1134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90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 w:rsidR="0068539D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68539D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 w:rsidR="0068539D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rPr>
          <w:trHeight w:val="188"/>
        </w:trPr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B01727" w:rsidRPr="00E50C69" w:rsidRDefault="0068539D" w:rsidP="00B01727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Visual Assessment of Non-trivial </w:t>
            </w:r>
            <w:r w:rsidR="00B01727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B01727" w:rsidRPr="00A03B11" w:rsidRDefault="00464160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Visual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lastRenderedPageBreak/>
              <w:t>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Inferior Vena Cava Size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B01727" w:rsidRPr="00E50C69" w:rsidRDefault="00464160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0B671E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Right Ventricular Function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35" w:type="dxa"/>
          </w:tcPr>
          <w:p w:rsidR="00B01727" w:rsidRPr="00E50C69" w:rsidRDefault="00464160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Left Atrial Size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35" w:type="dxa"/>
          </w:tcPr>
          <w:p w:rsidR="00B01727" w:rsidRPr="00E50C69" w:rsidRDefault="00464160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</w:t>
            </w:r>
            <w:r w:rsidR="00A2599F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of Aortic Valve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01727" w:rsidRDefault="00B01727"/>
    <w:p w:rsidR="00290BE2" w:rsidRDefault="00290BE2"/>
    <w:p w:rsidR="001B7164" w:rsidRDefault="001B7164">
      <w:r>
        <w:br w:type="page"/>
      </w:r>
    </w:p>
    <w:p w:rsidR="00290BE2" w:rsidRDefault="00290BE2"/>
    <w:p w:rsidR="001B7164" w:rsidRDefault="001B7164" w:rsidP="001B7164">
      <w:pPr>
        <w:pStyle w:val="Caption"/>
        <w:keepNext/>
      </w:pPr>
      <w:bookmarkStart w:id="372" w:name="_Toc7113972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55</w:t>
      </w:r>
      <w:r w:rsidR="003B107E">
        <w:rPr>
          <w:noProof/>
        </w:rPr>
        <w:fldChar w:fldCharType="end"/>
      </w:r>
      <w:r>
        <w:t xml:space="preserve"> Acceptability of Trained-Sonographer-Acquired Transthoracic Echocardiogram for Clinical Parameter Assessment by Study Site</w:t>
      </w:r>
      <w:bookmarkEnd w:id="372"/>
    </w:p>
    <w:p w:rsidR="002A6DDE" w:rsidRPr="002A6DDE" w:rsidRDefault="002A6DDE" w:rsidP="002A6DDE">
      <w:r>
        <w:t>[CONTROL_ECHO_CLINPARM]</w:t>
      </w:r>
    </w:p>
    <w:p w:rsidR="001B7164" w:rsidRDefault="001B7164" w:rsidP="001B7164">
      <w:pPr>
        <w:pStyle w:val="Caption"/>
        <w:keepNext/>
      </w:pP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38"/>
        <w:gridCol w:w="2592"/>
        <w:gridCol w:w="2660"/>
        <w:gridCol w:w="1287"/>
        <w:gridCol w:w="1177"/>
        <w:gridCol w:w="973"/>
      </w:tblGrid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1B7164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90" w:type="dxa"/>
            <w:vAlign w:val="center"/>
          </w:tcPr>
          <w:p w:rsidR="001B7164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1B7164" w:rsidRPr="00A03B11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34" w:type="dxa"/>
            <w:vAlign w:val="center"/>
          </w:tcPr>
          <w:p w:rsidR="001B7164" w:rsidRPr="00A03B11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90" w:type="dxa"/>
            <w:vAlign w:val="center"/>
          </w:tcPr>
          <w:p w:rsidR="001B7164" w:rsidRPr="00A03B11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trHeight w:val="188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1B7164" w:rsidRPr="00E50C69" w:rsidRDefault="001B7164" w:rsidP="001B7164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 Pericardial Effusion</w:t>
            </w:r>
          </w:p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Visual Assessment of Inferior Vena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lastRenderedPageBreak/>
              <w:t>Cava Size</w:t>
            </w: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Right Ventricular Function</w:t>
            </w: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Left Atrial Size</w:t>
            </w: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Aortic Valve</w:t>
            </w: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63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B3326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/>
    <w:p w:rsidR="001B7164" w:rsidRDefault="001B7164">
      <w:r>
        <w:br w:type="page"/>
      </w:r>
    </w:p>
    <w:p w:rsidR="00290BE2" w:rsidRDefault="00290BE2"/>
    <w:p w:rsidR="001B7164" w:rsidRDefault="001B7164" w:rsidP="001B7164">
      <w:pPr>
        <w:pStyle w:val="Caption"/>
        <w:keepNext/>
      </w:pPr>
      <w:bookmarkStart w:id="373" w:name="_Toc7113973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56</w:t>
      </w:r>
      <w:r w:rsidR="003B107E">
        <w:rPr>
          <w:noProof/>
        </w:rPr>
        <w:fldChar w:fldCharType="end"/>
      </w:r>
      <w:r>
        <w:t xml:space="preserve"> Acceptability of Trained-Sonographer-Acquired Transthoracic Echocardiogram for Clinical Parameter Assessment by Sex of Patient</w:t>
      </w:r>
      <w:bookmarkEnd w:id="373"/>
    </w:p>
    <w:p w:rsidR="002A6DDE" w:rsidRPr="002A6DDE" w:rsidRDefault="002A6DDE" w:rsidP="002A6DDE">
      <w:r>
        <w:t>[CONTROL_ECHO_CLINPARM]</w:t>
      </w:r>
    </w:p>
    <w:p w:rsidR="002A6DDE" w:rsidRPr="002A6DDE" w:rsidRDefault="002A6DDE" w:rsidP="009B577A"/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38"/>
        <w:gridCol w:w="2592"/>
        <w:gridCol w:w="2660"/>
        <w:gridCol w:w="1287"/>
        <w:gridCol w:w="1177"/>
        <w:gridCol w:w="973"/>
      </w:tblGrid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1B7164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973" w:type="dxa"/>
            <w:vAlign w:val="center"/>
          </w:tcPr>
          <w:p w:rsidR="001B7164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  <w:vAlign w:val="center"/>
          </w:tcPr>
          <w:p w:rsidR="001B7164" w:rsidRPr="00A03B11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  <w:vAlign w:val="center"/>
          </w:tcPr>
          <w:p w:rsidR="001B7164" w:rsidRPr="00A03B11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973" w:type="dxa"/>
            <w:vAlign w:val="center"/>
          </w:tcPr>
          <w:p w:rsidR="001B7164" w:rsidRPr="00A03B11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trHeight w:val="188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 Pericardial Effusion</w:t>
            </w:r>
          </w:p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Inferior Vena Cava Size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Right Ventricular Function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Left Atrial Size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Aortic Valve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c>
          <w:tcPr>
            <w:tcW w:w="1138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B3326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/>
    <w:p w:rsidR="00290BE2" w:rsidRDefault="00290BE2">
      <w:r>
        <w:br w:type="page"/>
      </w:r>
    </w:p>
    <w:p w:rsidR="001B7164" w:rsidRDefault="001B7164"/>
    <w:p w:rsidR="001B7164" w:rsidRDefault="001B7164" w:rsidP="001B7164">
      <w:pPr>
        <w:pStyle w:val="Caption"/>
        <w:keepNext/>
      </w:pPr>
      <w:bookmarkStart w:id="374" w:name="_Toc7113974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57</w:t>
      </w:r>
      <w:r w:rsidR="003B107E">
        <w:rPr>
          <w:noProof/>
        </w:rPr>
        <w:fldChar w:fldCharType="end"/>
      </w:r>
      <w:r w:rsidR="000B2C51">
        <w:t xml:space="preserve"> Acceptability of Trained-Sonographer-Acquired Transthoracic Echocardiogram for Clinical Parameter Assessment by Age of Patient</w:t>
      </w:r>
      <w:bookmarkEnd w:id="374"/>
    </w:p>
    <w:p w:rsidR="002A6DDE" w:rsidRPr="002A6DDE" w:rsidRDefault="002A6DDE" w:rsidP="002A6DDE">
      <w:r>
        <w:t>[CONTROL_ECHO_CLINPARM]</w:t>
      </w:r>
    </w:p>
    <w:p w:rsidR="002A6DDE" w:rsidRPr="002A6DDE" w:rsidRDefault="002A6DDE" w:rsidP="009B577A"/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38"/>
        <w:gridCol w:w="2592"/>
        <w:gridCol w:w="2660"/>
        <w:gridCol w:w="1287"/>
        <w:gridCol w:w="1177"/>
        <w:gridCol w:w="973"/>
      </w:tblGrid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1B7164" w:rsidRDefault="000B2C51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</w:t>
            </w:r>
          </w:p>
        </w:tc>
        <w:tc>
          <w:tcPr>
            <w:tcW w:w="973" w:type="dxa"/>
            <w:vAlign w:val="center"/>
          </w:tcPr>
          <w:p w:rsidR="001B7164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  <w:vAlign w:val="center"/>
          </w:tcPr>
          <w:p w:rsidR="001B7164" w:rsidRPr="00A03B11" w:rsidRDefault="000B2C51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  <w:vAlign w:val="center"/>
          </w:tcPr>
          <w:p w:rsidR="001B7164" w:rsidRPr="00A03B11" w:rsidRDefault="000B2C51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973" w:type="dxa"/>
            <w:vAlign w:val="center"/>
          </w:tcPr>
          <w:p w:rsidR="001B7164" w:rsidRPr="00A03B11" w:rsidRDefault="001B7164" w:rsidP="001B71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trHeight w:val="188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 Pericardial Effusion</w:t>
            </w:r>
          </w:p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Inferior Vena Cava Size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Right Ventricular Function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Left Atrial Size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Aortic Valve</w:t>
            </w: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c>
          <w:tcPr>
            <w:tcW w:w="1138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B3326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/>
    <w:p w:rsidR="001B7164" w:rsidRDefault="001B7164">
      <w:r>
        <w:br w:type="page"/>
      </w:r>
    </w:p>
    <w:p w:rsidR="001B7164" w:rsidRDefault="001B7164"/>
    <w:p w:rsidR="000B2C51" w:rsidRDefault="000B2C51" w:rsidP="000B2C51">
      <w:pPr>
        <w:pStyle w:val="Caption"/>
        <w:keepNext/>
      </w:pPr>
      <w:bookmarkStart w:id="375" w:name="_Toc7113975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58</w:t>
      </w:r>
      <w:r w:rsidR="003B107E">
        <w:rPr>
          <w:noProof/>
        </w:rPr>
        <w:fldChar w:fldCharType="end"/>
      </w:r>
      <w:r>
        <w:t xml:space="preserve"> Acceptability of Trained-Sonographer-Acquired Transthoracic Echocardiogram for Clinical Parameter Assessment by Sequ</w:t>
      </w:r>
      <w:r w:rsidR="003C5E8B">
        <w:t>ence Number of Scan Within Sonographer</w:t>
      </w:r>
      <w:bookmarkEnd w:id="375"/>
    </w:p>
    <w:p w:rsidR="002A6DDE" w:rsidRPr="002A6DDE" w:rsidRDefault="002A6DDE" w:rsidP="002A6DDE">
      <w:r>
        <w:t>[CONTROL_ECHO_CLINPARM]</w:t>
      </w:r>
    </w:p>
    <w:p w:rsidR="000B2C51" w:rsidRDefault="000B2C51" w:rsidP="000B2C51">
      <w:pPr>
        <w:pStyle w:val="Caption"/>
        <w:keepNext/>
      </w:pPr>
    </w:p>
    <w:tbl>
      <w:tblPr>
        <w:tblStyle w:val="TableGrid"/>
        <w:tblW w:w="10282" w:type="dxa"/>
        <w:tblLook w:val="04A0" w:firstRow="1" w:lastRow="0" w:firstColumn="1" w:lastColumn="0" w:noHBand="0" w:noVBand="1"/>
      </w:tblPr>
      <w:tblGrid>
        <w:gridCol w:w="1129"/>
        <w:gridCol w:w="2579"/>
        <w:gridCol w:w="2647"/>
        <w:gridCol w:w="1027"/>
        <w:gridCol w:w="966"/>
        <w:gridCol w:w="966"/>
        <w:gridCol w:w="968"/>
      </w:tblGrid>
      <w:tr w:rsidR="000B2C51" w:rsidTr="000B2C51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gridSpan w:val="3"/>
          </w:tcPr>
          <w:p w:rsidR="000B2C51" w:rsidRDefault="000B2C51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</w:t>
            </w:r>
            <w:r w:rsidR="003C5E8B">
              <w:rPr>
                <w:rFonts w:ascii="Arial" w:hAnsi="Arial" w:cs="Arial"/>
                <w:sz w:val="18"/>
                <w:szCs w:val="18"/>
              </w:rPr>
              <w:t>ence Number of Scan within Sonographer</w:t>
            </w:r>
          </w:p>
        </w:tc>
        <w:tc>
          <w:tcPr>
            <w:tcW w:w="968" w:type="dxa"/>
            <w:vAlign w:val="center"/>
          </w:tcPr>
          <w:p w:rsidR="000B2C51" w:rsidRDefault="000B2C51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1-10</w:t>
            </w:r>
          </w:p>
        </w:tc>
        <w:tc>
          <w:tcPr>
            <w:tcW w:w="966" w:type="dxa"/>
          </w:tcPr>
          <w:p w:rsidR="000B2C51" w:rsidRPr="00A03B11" w:rsidRDefault="000B2C51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</w:t>
            </w:r>
          </w:p>
        </w:tc>
        <w:tc>
          <w:tcPr>
            <w:tcW w:w="966" w:type="dxa"/>
          </w:tcPr>
          <w:p w:rsidR="000B2C51" w:rsidRPr="00A03B11" w:rsidRDefault="000B2C51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="003C5E8B">
              <w:rPr>
                <w:rFonts w:ascii="Arial" w:hAnsi="Arial" w:cs="Arial"/>
                <w:sz w:val="18"/>
                <w:szCs w:val="18"/>
              </w:rPr>
              <w:t xml:space="preserve">+ </w:t>
            </w:r>
          </w:p>
        </w:tc>
        <w:tc>
          <w:tcPr>
            <w:tcW w:w="968" w:type="dxa"/>
            <w:vAlign w:val="center"/>
          </w:tcPr>
          <w:p w:rsidR="000B2C51" w:rsidRPr="00A03B11" w:rsidRDefault="000B2C51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rPr>
          <w:trHeight w:val="188"/>
        </w:trPr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79" w:type="dxa"/>
          </w:tcPr>
          <w:p w:rsidR="000B2C51" w:rsidRPr="00E50C69" w:rsidRDefault="000B2C51" w:rsidP="000B2C51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 Pericardial Effusion</w:t>
            </w:r>
          </w:p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Default="000B2C51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5</w:t>
            </w: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Inferior Vena Cava Size</w:t>
            </w: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Right Ventricular Function</w:t>
            </w: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Left Atrial Size</w:t>
            </w: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79" w:type="dxa"/>
          </w:tcPr>
          <w:p w:rsidR="000B2C51" w:rsidRPr="00E50C69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Aortic Valve</w:t>
            </w: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Default="000B2C51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02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Default="000B2C51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027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9B577A">
        <w:tc>
          <w:tcPr>
            <w:tcW w:w="1129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Default="000B2C51" w:rsidP="00B3326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027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</w:tcPr>
          <w:p w:rsidR="000B2C51" w:rsidRPr="00A03B11" w:rsidRDefault="000B2C51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/>
    <w:p w:rsidR="001B7164" w:rsidRDefault="001B7164"/>
    <w:p w:rsidR="000B2C51" w:rsidRDefault="000B2C51">
      <w:r>
        <w:br w:type="page"/>
      </w:r>
    </w:p>
    <w:p w:rsidR="001B7164" w:rsidRDefault="001B7164"/>
    <w:p w:rsidR="000B2C51" w:rsidRDefault="000B2C51"/>
    <w:p w:rsidR="000B2C51" w:rsidRDefault="000B2C51" w:rsidP="000B2C51">
      <w:pPr>
        <w:pStyle w:val="Caption"/>
        <w:keepNext/>
      </w:pPr>
      <w:bookmarkStart w:id="376" w:name="_Toc7113976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59</w:t>
      </w:r>
      <w:r w:rsidR="003B107E">
        <w:rPr>
          <w:noProof/>
        </w:rPr>
        <w:fldChar w:fldCharType="end"/>
      </w:r>
      <w:r w:rsidR="00B3326B">
        <w:t xml:space="preserve"> Acceptability of Trained-Sonographer-Acquired Transthoracic Echocardiogram for Clinical Parameter Assessment by Acquiring Sonographer</w:t>
      </w:r>
      <w:bookmarkEnd w:id="376"/>
    </w:p>
    <w:p w:rsidR="002A6DDE" w:rsidRPr="002A6DDE" w:rsidRDefault="002A6DDE" w:rsidP="002A6DDE">
      <w:r>
        <w:t>[CONTROL_ECHO_CLINPARM]</w:t>
      </w:r>
    </w:p>
    <w:p w:rsidR="002A6DDE" w:rsidRPr="002A6DDE" w:rsidRDefault="002A6DDE" w:rsidP="009B577A"/>
    <w:tbl>
      <w:tblPr>
        <w:tblStyle w:val="TableGrid"/>
        <w:tblW w:w="12163" w:type="dxa"/>
        <w:tblLook w:val="04A0" w:firstRow="1" w:lastRow="0" w:firstColumn="1" w:lastColumn="0" w:noHBand="0" w:noVBand="1"/>
      </w:tblPr>
      <w:tblGrid>
        <w:gridCol w:w="1097"/>
        <w:gridCol w:w="2522"/>
        <w:gridCol w:w="2594"/>
        <w:gridCol w:w="1257"/>
        <w:gridCol w:w="937"/>
        <w:gridCol w:w="937"/>
        <w:gridCol w:w="937"/>
        <w:gridCol w:w="937"/>
        <w:gridCol w:w="945"/>
      </w:tblGrid>
      <w:tr w:rsidR="00B3326B" w:rsidTr="00B3326B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5" w:type="dxa"/>
            <w:gridSpan w:val="5"/>
          </w:tcPr>
          <w:p w:rsidR="00B3326B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ID</w:t>
            </w:r>
          </w:p>
        </w:tc>
        <w:tc>
          <w:tcPr>
            <w:tcW w:w="945" w:type="dxa"/>
            <w:vAlign w:val="center"/>
          </w:tcPr>
          <w:p w:rsidR="00B3326B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937" w:type="dxa"/>
          </w:tcPr>
          <w:p w:rsidR="00B3326B" w:rsidRPr="00A03B11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937" w:type="dxa"/>
          </w:tcPr>
          <w:p w:rsidR="00B3326B" w:rsidRPr="00A03B11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937" w:type="dxa"/>
          </w:tcPr>
          <w:p w:rsidR="00B3326B" w:rsidRPr="00A03B11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937" w:type="dxa"/>
          </w:tcPr>
          <w:p w:rsidR="00B3326B" w:rsidRPr="00A03B11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945" w:type="dxa"/>
            <w:vAlign w:val="center"/>
          </w:tcPr>
          <w:p w:rsidR="00B3326B" w:rsidRPr="00A03B11" w:rsidRDefault="00B3326B" w:rsidP="000B2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Visual Assessment of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Visual Assessment of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rPr>
          <w:trHeight w:val="188"/>
        </w:trPr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22" w:type="dxa"/>
          </w:tcPr>
          <w:p w:rsidR="00B3326B" w:rsidRPr="00E50C69" w:rsidRDefault="00B3326B" w:rsidP="000B2C51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Non-trivial Pericardial Effusion</w:t>
            </w:r>
          </w:p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Default="00B3326B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Visual Assessment of Inferior Vena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lastRenderedPageBreak/>
              <w:t>Cava Size</w:t>
            </w: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Right Ventricular Function</w:t>
            </w: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Left Atrial Size</w:t>
            </w: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22" w:type="dxa"/>
          </w:tcPr>
          <w:p w:rsidR="00B3326B" w:rsidRPr="00E50C69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Aortic Valve</w:t>
            </w: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Default="00B3326B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Default="00B3326B" w:rsidP="000B2C5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9B577A">
        <w:tc>
          <w:tcPr>
            <w:tcW w:w="109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Default="00B3326B" w:rsidP="00B3326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5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</w:tcPr>
          <w:p w:rsidR="00B3326B" w:rsidRPr="00A03B11" w:rsidRDefault="00B3326B" w:rsidP="00B3326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B2C51" w:rsidRDefault="000B2C51"/>
    <w:p w:rsidR="00B3326B" w:rsidRDefault="00B3326B">
      <w:r>
        <w:br w:type="page"/>
      </w:r>
    </w:p>
    <w:p w:rsidR="000B2C51" w:rsidRDefault="000B2C51"/>
    <w:p w:rsidR="00290BE2" w:rsidRDefault="00290BE2"/>
    <w:p w:rsidR="00290BE2" w:rsidRDefault="00290BE2" w:rsidP="00290BE2">
      <w:pPr>
        <w:pStyle w:val="Caption"/>
        <w:keepNext/>
      </w:pPr>
      <w:bookmarkStart w:id="377" w:name="_Toc7113977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60</w:t>
      </w:r>
      <w:r w:rsidR="003B107E">
        <w:rPr>
          <w:noProof/>
        </w:rPr>
        <w:fldChar w:fldCharType="end"/>
      </w:r>
      <w:r>
        <w:t xml:space="preserve"> Diagnostic Quality of Trained-Sonographer-Acquired Transthoracic Echocardiogram by 2-D View and BMI category</w:t>
      </w:r>
      <w:bookmarkEnd w:id="377"/>
    </w:p>
    <w:p w:rsidR="002A6DDE" w:rsidRPr="002A6DDE" w:rsidRDefault="002A6DDE" w:rsidP="002A6DDE">
      <w:r>
        <w:t>[CONTROL_ECHO_VIEW]</w:t>
      </w:r>
    </w:p>
    <w:p w:rsidR="002A6DDE" w:rsidRPr="002A6DDE" w:rsidRDefault="002A6DDE" w:rsidP="009B577A"/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  <w:gridCol w:w="1379"/>
      </w:tblGrid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3B11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68539D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rPr>
          <w:trHeight w:val="269"/>
        </w:trPr>
        <w:tc>
          <w:tcPr>
            <w:tcW w:w="1163" w:type="dxa"/>
            <w:vAlign w:val="center"/>
          </w:tcPr>
          <w:p w:rsidR="00290BE2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E1E46" w:rsidRPr="00312737" w:rsidRDefault="00BE1E46" w:rsidP="00BE1E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290BE2" w:rsidRDefault="00290BE2"/>
    <w:p w:rsidR="00290BE2" w:rsidRDefault="00290BE2">
      <w:r>
        <w:br w:type="page"/>
      </w:r>
    </w:p>
    <w:p w:rsidR="00290BE2" w:rsidRDefault="00290BE2"/>
    <w:p w:rsidR="00290BE2" w:rsidRDefault="00290BE2" w:rsidP="00290BE2">
      <w:pPr>
        <w:pStyle w:val="Caption"/>
        <w:keepNext/>
      </w:pPr>
      <w:bookmarkStart w:id="378" w:name="_Toc7113978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61</w:t>
      </w:r>
      <w:r w:rsidR="003B107E">
        <w:rPr>
          <w:noProof/>
        </w:rPr>
        <w:fldChar w:fldCharType="end"/>
      </w:r>
      <w:r>
        <w:t xml:space="preserve"> Diagnostic Quality of Trained-Sonographer-Acquired Transthoracic Echocardiogram by 2-D View and Presence of Known Cardiac Abnormalities</w:t>
      </w:r>
      <w:bookmarkEnd w:id="378"/>
    </w:p>
    <w:p w:rsidR="00731575" w:rsidRPr="002A6DDE" w:rsidRDefault="00731575" w:rsidP="00731575">
      <w:r>
        <w:t>[CONTROL_ECHO_VIEW]</w:t>
      </w:r>
    </w:p>
    <w:p w:rsidR="00731575" w:rsidRPr="00731575" w:rsidRDefault="00731575" w:rsidP="009B577A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50"/>
        <w:gridCol w:w="1453"/>
        <w:gridCol w:w="2760"/>
        <w:gridCol w:w="1307"/>
        <w:gridCol w:w="1128"/>
        <w:gridCol w:w="982"/>
      </w:tblGrid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</w:tc>
        <w:tc>
          <w:tcPr>
            <w:tcW w:w="982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28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3C5E8B">
              <w:rPr>
                <w:rFonts w:ascii="Arial" w:hAnsi="Arial" w:cs="Arial"/>
                <w:sz w:val="18"/>
                <w:szCs w:val="18"/>
                <w:lang w:val="en"/>
              </w:rPr>
              <w:t>MV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r w:rsidR="003C5E8B">
              <w:rPr>
                <w:rFonts w:ascii="Arial" w:hAnsi="Arial" w:cs="Arial"/>
                <w:sz w:val="18"/>
                <w:szCs w:val="18"/>
                <w:lang w:val="en"/>
              </w:rPr>
              <w:t>PM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rPr>
          <w:trHeight w:val="269"/>
        </w:trPr>
        <w:tc>
          <w:tcPr>
            <w:tcW w:w="1150" w:type="dxa"/>
            <w:vAlign w:val="center"/>
          </w:tcPr>
          <w:p w:rsidR="00290BE2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E1E46" w:rsidRPr="00312737" w:rsidRDefault="00BE1E46" w:rsidP="00BE1E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290BE2" w:rsidRDefault="00290BE2"/>
    <w:p w:rsidR="003C5E8B" w:rsidRDefault="00B777CA">
      <w:r>
        <w:br w:type="page"/>
      </w:r>
    </w:p>
    <w:p w:rsidR="003C5E8B" w:rsidRDefault="003C5E8B" w:rsidP="003C5E8B">
      <w:pPr>
        <w:pStyle w:val="Caption"/>
        <w:keepNext/>
      </w:pPr>
      <w:bookmarkStart w:id="379" w:name="_Toc7113979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62</w:t>
      </w:r>
      <w:r w:rsidR="003B107E">
        <w:rPr>
          <w:noProof/>
        </w:rPr>
        <w:fldChar w:fldCharType="end"/>
      </w:r>
      <w:r>
        <w:t xml:space="preserve"> Diagnostic Quality of Trained-Sonographer-Acquired Transthoracic Echocardiogram by 2-D View and Study Site</w:t>
      </w:r>
      <w:bookmarkEnd w:id="379"/>
    </w:p>
    <w:p w:rsidR="00731575" w:rsidRPr="002A6DDE" w:rsidRDefault="00731575" w:rsidP="00731575">
      <w:r>
        <w:t>[CONTROL_ECHO_VIEW]</w:t>
      </w:r>
    </w:p>
    <w:p w:rsidR="00731575" w:rsidRPr="00731575" w:rsidRDefault="00731575" w:rsidP="009B577A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39"/>
        <w:gridCol w:w="1443"/>
        <w:gridCol w:w="2740"/>
        <w:gridCol w:w="1307"/>
        <w:gridCol w:w="1177"/>
        <w:gridCol w:w="974"/>
      </w:tblGrid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82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28" w:type="dxa"/>
            <w:vAlign w:val="center"/>
          </w:tcPr>
          <w:p w:rsidR="003C5E8B" w:rsidRPr="00A03B11" w:rsidRDefault="003C5E8B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trHeight w:val="269"/>
        </w:trPr>
        <w:tc>
          <w:tcPr>
            <w:tcW w:w="1150" w:type="dxa"/>
            <w:vAlign w:val="center"/>
          </w:tcPr>
          <w:p w:rsidR="003C5E8B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C5E8B" w:rsidRDefault="003C5E8B"/>
    <w:p w:rsidR="003C5E8B" w:rsidRDefault="003C5E8B">
      <w:r>
        <w:br w:type="page"/>
      </w:r>
    </w:p>
    <w:p w:rsidR="00B777CA" w:rsidRDefault="00B777CA"/>
    <w:p w:rsidR="003C5E8B" w:rsidRDefault="003C5E8B" w:rsidP="003C5E8B">
      <w:pPr>
        <w:pStyle w:val="Caption"/>
        <w:keepNext/>
      </w:pPr>
      <w:bookmarkStart w:id="380" w:name="_Toc7113980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63</w:t>
      </w:r>
      <w:r w:rsidR="003B107E">
        <w:rPr>
          <w:noProof/>
        </w:rPr>
        <w:fldChar w:fldCharType="end"/>
      </w:r>
      <w:r w:rsidR="00720111">
        <w:t xml:space="preserve"> Diagnostic Quality of Trained-Sonographer-Acquired Transthoracic Echocardiogram by 2-D View and Sex of Patient</w:t>
      </w:r>
      <w:bookmarkEnd w:id="380"/>
    </w:p>
    <w:p w:rsidR="00731575" w:rsidRPr="002A6DDE" w:rsidRDefault="00731575" w:rsidP="00731575">
      <w:r>
        <w:t>[CONTROL_ECHO_VIEW]</w:t>
      </w:r>
    </w:p>
    <w:p w:rsidR="00731575" w:rsidRPr="00731575" w:rsidRDefault="00731575" w:rsidP="009B577A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39"/>
        <w:gridCol w:w="1443"/>
        <w:gridCol w:w="2740"/>
        <w:gridCol w:w="1307"/>
        <w:gridCol w:w="1177"/>
        <w:gridCol w:w="974"/>
      </w:tblGrid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3C5E8B" w:rsidRPr="00A03B11" w:rsidRDefault="00720111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974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3C5E8B" w:rsidRPr="00A03B11" w:rsidRDefault="00720111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  <w:vAlign w:val="center"/>
          </w:tcPr>
          <w:p w:rsidR="003C5E8B" w:rsidRPr="00A03B11" w:rsidRDefault="00720111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trHeight w:val="269"/>
        </w:trPr>
        <w:tc>
          <w:tcPr>
            <w:tcW w:w="1139" w:type="dxa"/>
            <w:vAlign w:val="center"/>
          </w:tcPr>
          <w:p w:rsidR="003C5E8B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C5E8B" w:rsidRDefault="003C5E8B"/>
    <w:p w:rsidR="003C5E8B" w:rsidRDefault="003C5E8B"/>
    <w:p w:rsidR="00720111" w:rsidRDefault="003C5E8B">
      <w:r>
        <w:br w:type="page"/>
      </w:r>
    </w:p>
    <w:p w:rsidR="00720111" w:rsidRDefault="00720111" w:rsidP="00720111">
      <w:pPr>
        <w:pStyle w:val="Caption"/>
        <w:keepNext/>
      </w:pPr>
      <w:bookmarkStart w:id="381" w:name="_Toc7113981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64</w:t>
      </w:r>
      <w:r w:rsidR="003B107E">
        <w:rPr>
          <w:noProof/>
        </w:rPr>
        <w:fldChar w:fldCharType="end"/>
      </w:r>
      <w:r>
        <w:t xml:space="preserve"> Diagnostic Quality of Trained-Sonographer-Acquired Transthoracic Echocardiogram by 2-D View and Age of Patient</w:t>
      </w:r>
      <w:bookmarkEnd w:id="381"/>
    </w:p>
    <w:p w:rsidR="00731575" w:rsidRPr="002A6DDE" w:rsidRDefault="00731575" w:rsidP="00731575">
      <w:r>
        <w:t>[CONTROL_ECHO_VIEW]</w:t>
      </w:r>
    </w:p>
    <w:p w:rsidR="00731575" w:rsidRPr="00731575" w:rsidRDefault="00731575" w:rsidP="009B577A"/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39"/>
        <w:gridCol w:w="1443"/>
        <w:gridCol w:w="2740"/>
        <w:gridCol w:w="1307"/>
        <w:gridCol w:w="1177"/>
        <w:gridCol w:w="974"/>
      </w:tblGrid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974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trHeight w:val="269"/>
        </w:trPr>
        <w:tc>
          <w:tcPr>
            <w:tcW w:w="1139" w:type="dxa"/>
            <w:vAlign w:val="center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20111" w:rsidRDefault="00720111"/>
    <w:p w:rsidR="00720111" w:rsidRDefault="00720111"/>
    <w:p w:rsidR="00720111" w:rsidRDefault="00720111">
      <w:r>
        <w:br w:type="page"/>
      </w:r>
    </w:p>
    <w:p w:rsidR="00720111" w:rsidRDefault="00720111"/>
    <w:p w:rsidR="00720111" w:rsidRDefault="00720111" w:rsidP="00720111">
      <w:pPr>
        <w:pStyle w:val="Caption"/>
        <w:keepNext/>
      </w:pPr>
      <w:bookmarkStart w:id="382" w:name="_Toc7113982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65</w:t>
      </w:r>
      <w:r w:rsidR="003B107E">
        <w:rPr>
          <w:noProof/>
        </w:rPr>
        <w:fldChar w:fldCharType="end"/>
      </w:r>
      <w:r>
        <w:t xml:space="preserve"> Diagnostic Quality of Trained-Sonographer-Acquired Transthoracic Echocardiogram by 2-D View and Sequence Number of Scan within Sonographer</w:t>
      </w:r>
      <w:bookmarkEnd w:id="382"/>
    </w:p>
    <w:p w:rsidR="00731575" w:rsidRPr="002A6DDE" w:rsidRDefault="00731575" w:rsidP="00731575">
      <w:r>
        <w:t>[CONTROL_ECHO_VIEW]</w:t>
      </w:r>
    </w:p>
    <w:p w:rsidR="00731575" w:rsidRPr="00731575" w:rsidRDefault="00731575" w:rsidP="009B577A"/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1092"/>
        <w:gridCol w:w="1399"/>
        <w:gridCol w:w="2648"/>
        <w:gridCol w:w="1257"/>
        <w:gridCol w:w="941"/>
        <w:gridCol w:w="944"/>
        <w:gridCol w:w="937"/>
      </w:tblGrid>
      <w:tr w:rsidR="00720111" w:rsidTr="00720111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2" w:type="dxa"/>
            <w:gridSpan w:val="3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Number of Scan within Sonographer</w:t>
            </w:r>
          </w:p>
        </w:tc>
        <w:tc>
          <w:tcPr>
            <w:tcW w:w="937" w:type="dxa"/>
            <w:vAlign w:val="center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1-10</w:t>
            </w:r>
          </w:p>
        </w:tc>
        <w:tc>
          <w:tcPr>
            <w:tcW w:w="941" w:type="dxa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</w:t>
            </w:r>
          </w:p>
        </w:tc>
        <w:tc>
          <w:tcPr>
            <w:tcW w:w="944" w:type="dxa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21+</w:t>
            </w:r>
          </w:p>
        </w:tc>
        <w:tc>
          <w:tcPr>
            <w:tcW w:w="937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rPr>
          <w:trHeight w:val="269"/>
        </w:trPr>
        <w:tc>
          <w:tcPr>
            <w:tcW w:w="1092" w:type="dxa"/>
            <w:vAlign w:val="center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99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20111" w:rsidRDefault="00720111"/>
    <w:p w:rsidR="00720111" w:rsidRDefault="00720111">
      <w:r>
        <w:br w:type="page"/>
      </w:r>
    </w:p>
    <w:p w:rsidR="003C5E8B" w:rsidRDefault="003C5E8B"/>
    <w:p w:rsidR="00720111" w:rsidRDefault="00720111" w:rsidP="00720111">
      <w:pPr>
        <w:pStyle w:val="Caption"/>
        <w:keepNext/>
      </w:pPr>
      <w:bookmarkStart w:id="383" w:name="_Toc7113983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66</w:t>
      </w:r>
      <w:r w:rsidR="003B107E">
        <w:rPr>
          <w:noProof/>
        </w:rPr>
        <w:fldChar w:fldCharType="end"/>
      </w:r>
      <w:r>
        <w:t xml:space="preserve"> Diagnostic Quality of Trained-Sonographer-Acquired Transthoracic Echocardiogram by 2-D View and Sonographer</w:t>
      </w:r>
      <w:bookmarkEnd w:id="383"/>
    </w:p>
    <w:p w:rsidR="00731575" w:rsidRPr="002A6DDE" w:rsidRDefault="00731575" w:rsidP="00731575">
      <w:r>
        <w:t>[CONTROL_ECHO_VIEW]</w:t>
      </w:r>
    </w:p>
    <w:p w:rsidR="00731575" w:rsidRPr="00731575" w:rsidRDefault="00731575" w:rsidP="009B577A"/>
    <w:tbl>
      <w:tblPr>
        <w:tblStyle w:val="TableGrid"/>
        <w:tblW w:w="10761" w:type="dxa"/>
        <w:tblLook w:val="04A0" w:firstRow="1" w:lastRow="0" w:firstColumn="1" w:lastColumn="0" w:noHBand="0" w:noVBand="1"/>
      </w:tblPr>
      <w:tblGrid>
        <w:gridCol w:w="1056"/>
        <w:gridCol w:w="1365"/>
        <w:gridCol w:w="2578"/>
        <w:gridCol w:w="1257"/>
        <w:gridCol w:w="899"/>
        <w:gridCol w:w="899"/>
        <w:gridCol w:w="899"/>
        <w:gridCol w:w="899"/>
        <w:gridCol w:w="909"/>
      </w:tblGrid>
      <w:tr w:rsidR="000676B5" w:rsidTr="000676B5">
        <w:tc>
          <w:tcPr>
            <w:tcW w:w="1056" w:type="dxa"/>
            <w:vAlign w:val="center"/>
          </w:tcPr>
          <w:p w:rsidR="000676B5" w:rsidRPr="00A03B11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0676B5" w:rsidRDefault="000676B5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0676B5" w:rsidRPr="00A03B11" w:rsidRDefault="000676B5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53" w:type="dxa"/>
            <w:gridSpan w:val="5"/>
          </w:tcPr>
          <w:p w:rsidR="000676B5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ID</w:t>
            </w:r>
          </w:p>
        </w:tc>
        <w:tc>
          <w:tcPr>
            <w:tcW w:w="909" w:type="dxa"/>
            <w:vAlign w:val="center"/>
          </w:tcPr>
          <w:p w:rsidR="000676B5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899" w:type="dxa"/>
          </w:tcPr>
          <w:p w:rsidR="00720111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899" w:type="dxa"/>
          </w:tcPr>
          <w:p w:rsidR="00720111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899" w:type="dxa"/>
          </w:tcPr>
          <w:p w:rsidR="00720111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</w:t>
            </w:r>
          </w:p>
        </w:tc>
        <w:tc>
          <w:tcPr>
            <w:tcW w:w="899" w:type="dxa"/>
          </w:tcPr>
          <w:p w:rsidR="00720111" w:rsidRDefault="000676B5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909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E50C69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rPr>
          <w:trHeight w:val="269"/>
        </w:trPr>
        <w:tc>
          <w:tcPr>
            <w:tcW w:w="1056" w:type="dxa"/>
            <w:vAlign w:val="center"/>
          </w:tcPr>
          <w:p w:rsidR="007201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65" w:type="dxa"/>
          </w:tcPr>
          <w:p w:rsidR="00720111" w:rsidRPr="003861AF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9B577A">
        <w:tc>
          <w:tcPr>
            <w:tcW w:w="1056" w:type="dxa"/>
            <w:vAlign w:val="center"/>
          </w:tcPr>
          <w:p w:rsidR="00720111" w:rsidRPr="00A03B11" w:rsidRDefault="00720111" w:rsidP="00720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57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</w:tcPr>
          <w:p w:rsidR="00720111" w:rsidRPr="00A03B11" w:rsidRDefault="00720111" w:rsidP="007201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20111" w:rsidRDefault="00720111"/>
    <w:p w:rsidR="00F05E15" w:rsidRDefault="00F05E15">
      <w:r>
        <w:br w:type="page"/>
      </w:r>
    </w:p>
    <w:p w:rsidR="003C5E8B" w:rsidRDefault="003C5E8B"/>
    <w:p w:rsidR="000729D1" w:rsidRDefault="000729D1" w:rsidP="000729D1">
      <w:pPr>
        <w:pStyle w:val="Caption"/>
        <w:keepNext/>
      </w:pPr>
      <w:bookmarkStart w:id="384" w:name="_Toc7113984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67</w:t>
      </w:r>
      <w:r w:rsidR="003B107E">
        <w:rPr>
          <w:noProof/>
        </w:rPr>
        <w:fldChar w:fldCharType="end"/>
      </w:r>
      <w:r>
        <w:t xml:space="preserve"> Cross-Classification of Cardiologists’ Rating of Image Quality for Clinical Assessment</w:t>
      </w:r>
      <w:r w:rsidR="00993749">
        <w:t xml:space="preserve"> </w:t>
      </w:r>
      <w:r>
        <w:t>of Nurse-Acquired vs. Sonographer-Acquired Echocardiograms by Clinical Parameter</w:t>
      </w:r>
      <w:bookmarkEnd w:id="384"/>
    </w:p>
    <w:p w:rsidR="00731575" w:rsidRDefault="00731575" w:rsidP="009B577A">
      <w:r>
        <w:t>[STUDY_ECHO_CLINPARM] [CONTROL_ECHO_CLINPARM]</w:t>
      </w:r>
    </w:p>
    <w:p w:rsidR="00F44BE1" w:rsidRPr="00F44BE1" w:rsidRDefault="00F44BE1" w:rsidP="009B577A">
      <w:pPr>
        <w:rPr>
          <w:color w:val="4F6228" w:themeColor="accent3" w:themeShade="80"/>
        </w:rPr>
      </w:pPr>
      <w:r w:rsidRPr="00F44BE1">
        <w:rPr>
          <w:color w:val="4F6228" w:themeColor="accent3" w:themeShade="80"/>
        </w:rPr>
        <w:t>{In this example, Overall % Agreement = 100 * (200 + 20)/240= 91.6%</w:t>
      </w:r>
      <w:r>
        <w:rPr>
          <w:color w:val="4F6228" w:themeColor="accent3" w:themeShade="80"/>
        </w:rPr>
        <w:t>. For confidence interval, use WILSON option for binomial proportion</w:t>
      </w:r>
      <w:r w:rsidR="004F0306">
        <w:rPr>
          <w:color w:val="4F6228" w:themeColor="accent3" w:themeShade="80"/>
        </w:rPr>
        <w:t xml:space="preserve">. To generate </w:t>
      </w:r>
      <w:bookmarkStart w:id="385" w:name="_GoBack"/>
      <w:r w:rsidR="004F0306">
        <w:rPr>
          <w:color w:val="4F6228" w:themeColor="accent3" w:themeShade="80"/>
        </w:rPr>
        <w:t>Kappa</w:t>
      </w:r>
      <w:bookmarkEnd w:id="385"/>
      <w:r w:rsidR="004F0306">
        <w:rPr>
          <w:color w:val="4F6228" w:themeColor="accent3" w:themeShade="80"/>
        </w:rPr>
        <w:t xml:space="preserve"> statistic, use the AGREE option on the TABLES statement followed by an EXACT AGREE statement.</w:t>
      </w:r>
      <w:r w:rsidRPr="00F44BE1">
        <w:rPr>
          <w:color w:val="4F6228" w:themeColor="accent3" w:themeShade="80"/>
        </w:rPr>
        <w:t>}</w:t>
      </w:r>
    </w:p>
    <w:tbl>
      <w:tblPr>
        <w:tblW w:w="15098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68"/>
        <w:gridCol w:w="1592"/>
        <w:gridCol w:w="2169"/>
        <w:gridCol w:w="1710"/>
        <w:gridCol w:w="760"/>
        <w:gridCol w:w="2030"/>
        <w:gridCol w:w="1060"/>
        <w:gridCol w:w="1060"/>
      </w:tblGrid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Clinical Parameter Assessed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1.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3C5E8B" w:rsidTr="009B577A">
        <w:tc>
          <w:tcPr>
            <w:tcW w:w="2349" w:type="dxa"/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2.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3.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4. Pericardial Effusion</w:t>
            </w:r>
          </w:p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  <w:vAlign w:val="center"/>
          </w:tcPr>
          <w:p w:rsidR="003C5E8B" w:rsidRPr="00DC52A9" w:rsidRDefault="003C5E8B" w:rsidP="00ED61F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</w:t>
            </w:r>
            <w:r w:rsidRPr="00ED61FB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>Qualitative Visual Assessment of Inferior Vena Cava Size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Qualitative Visual Assessment of Right Ventricular Function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ED61F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Qualitative Visual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lastRenderedPageBreak/>
              <w:t>Assessment of Left Atrial Size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8. 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Visual Assessment of Aortic Valve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8E6582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Acceptable image</w:t>
            </w:r>
            <w:r w:rsidR="003C5E8B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8E6582">
              <w:rPr>
                <w:rFonts w:ascii="Arial" w:hAnsi="Arial" w:cs="Arial"/>
                <w:sz w:val="18"/>
                <w:szCs w:val="18"/>
              </w:rPr>
              <w:t>acceptable image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9B577A">
        <w:tc>
          <w:tcPr>
            <w:tcW w:w="2349" w:type="dxa"/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0729D1" w:rsidRDefault="000729D1" w:rsidP="00B777CA">
      <w:pPr>
        <w:pStyle w:val="Caption"/>
        <w:keepNext/>
      </w:pPr>
    </w:p>
    <w:p w:rsidR="00511CAD" w:rsidRDefault="00511CAD" w:rsidP="00511CAD">
      <w:r>
        <w:t>Repeat for subgroups: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Results per BMI group (&lt;25, 25-30, </w:t>
      </w:r>
      <w:r>
        <w:rPr>
          <w:lang w:val="en"/>
        </w:rPr>
        <w:sym w:font="Symbol" w:char="F0B3"/>
      </w:r>
      <w:r>
        <w:rPr>
          <w:lang w:val="en"/>
        </w:rPr>
        <w:t>30)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Sex (female, male)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Age (&lt;65, </w:t>
      </w:r>
      <w:r>
        <w:rPr>
          <w:lang w:val="en"/>
        </w:rPr>
        <w:sym w:font="Symbol" w:char="F0B3"/>
      </w:r>
      <w:r>
        <w:rPr>
          <w:lang w:val="en"/>
        </w:rPr>
        <w:t>65)</w:t>
      </w:r>
    </w:p>
    <w:p w:rsidR="00511CAD" w:rsidRPr="00731575" w:rsidRDefault="00731575" w:rsidP="00731575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Sequence number of scan within Nurse </w:t>
      </w:r>
      <w:r w:rsidR="00511CAD" w:rsidRPr="00731575">
        <w:rPr>
          <w:lang w:val="en"/>
        </w:rPr>
        <w:t>RN User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Investigative Site</w:t>
      </w:r>
    </w:p>
    <w:p w:rsidR="00511CAD" w:rsidRDefault="00F05E15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rStyle w:val="CommentReference"/>
        </w:rPr>
        <w:commentReference w:id="386"/>
      </w:r>
    </w:p>
    <w:p w:rsidR="00511CAD" w:rsidRDefault="00511CAD" w:rsidP="00511CAD">
      <w:pPr>
        <w:ind w:left="360"/>
        <w:rPr>
          <w:b/>
          <w:lang w:val="en"/>
        </w:rPr>
      </w:pPr>
    </w:p>
    <w:p w:rsidR="00511CAD" w:rsidRPr="00511CAD" w:rsidRDefault="00511CAD" w:rsidP="00511CAD"/>
    <w:p w:rsidR="000729D1" w:rsidRDefault="000729D1">
      <w:r>
        <w:br w:type="page"/>
      </w:r>
    </w:p>
    <w:p w:rsidR="00511CAD" w:rsidRDefault="00511CAD"/>
    <w:p w:rsidR="000729D1" w:rsidRPr="000729D1" w:rsidRDefault="000729D1" w:rsidP="000729D1"/>
    <w:p w:rsidR="00B777CA" w:rsidRDefault="00B777CA" w:rsidP="00B777CA">
      <w:pPr>
        <w:pStyle w:val="Caption"/>
        <w:keepNext/>
      </w:pPr>
      <w:bookmarkStart w:id="387" w:name="_Toc7113985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68</w:t>
      </w:r>
      <w:r w:rsidR="003B107E">
        <w:rPr>
          <w:noProof/>
        </w:rPr>
        <w:fldChar w:fldCharType="end"/>
      </w:r>
      <w:r>
        <w:t xml:space="preserve"> Cross-Classification of Cardiologists’</w:t>
      </w:r>
      <w:r w:rsidR="00BE663E">
        <w:t xml:space="preserve"> Rating of Diagnostic</w:t>
      </w:r>
      <w:r>
        <w:t xml:space="preserve"> Quality of Nurse-Acquired vs. Sonographer-Acquired Echocardiograms</w:t>
      </w:r>
      <w:r w:rsidR="00BE663E">
        <w:t xml:space="preserve"> by 2-D View</w:t>
      </w:r>
      <w:bookmarkEnd w:id="387"/>
    </w:p>
    <w:p w:rsidR="00B777CA" w:rsidRPr="008E6582" w:rsidRDefault="00731575" w:rsidP="00B777CA">
      <w:pPr>
        <w:rPr>
          <w:rFonts w:ascii="Palatino Linotype" w:hAnsi="Palatino Linotype"/>
          <w:color w:val="00B050"/>
          <w:sz w:val="20"/>
          <w:szCs w:val="20"/>
        </w:rPr>
      </w:pPr>
      <w:r w:rsidRPr="008E6582">
        <w:rPr>
          <w:rFonts w:ascii="Palatino Linotype" w:hAnsi="Palatino Linotype"/>
          <w:color w:val="00B050"/>
          <w:sz w:val="20"/>
          <w:szCs w:val="20"/>
        </w:rPr>
        <w:t>[STUDY_ECHO_VIEW] [CONTROL_ECHO_VIEW]</w:t>
      </w:r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2199"/>
        <w:gridCol w:w="1522"/>
        <w:gridCol w:w="1282"/>
        <w:gridCol w:w="1625"/>
        <w:gridCol w:w="730"/>
        <w:gridCol w:w="1614"/>
        <w:gridCol w:w="1037"/>
        <w:gridCol w:w="938"/>
      </w:tblGrid>
      <w:tr w:rsidR="00F05E15" w:rsidTr="009B577A">
        <w:tc>
          <w:tcPr>
            <w:tcW w:w="2156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Default="00F05E15">
            <w:pPr>
              <w:rPr>
                <w:rFonts w:ascii="Arial" w:hAnsi="Arial" w:cs="Arial"/>
                <w:sz w:val="18"/>
                <w:szCs w:val="18"/>
              </w:rPr>
            </w:pPr>
          </w:p>
          <w:p w:rsidR="00F05E15" w:rsidRPr="00DC52A9" w:rsidRDefault="00F05E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3. View= PSAX-</w:t>
            </w: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MV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4. View= PSAX-</w:t>
            </w: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PM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rPr>
          <w:trHeight w:val="413"/>
        </w:trPr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  <w:vAlign w:val="center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 xml:space="preserve">sufficient </w:t>
            </w:r>
            <w:r w:rsidR="0035386D">
              <w:rPr>
                <w:rFonts w:ascii="Arial" w:hAnsi="Arial" w:cs="Arial"/>
                <w:sz w:val="18"/>
                <w:szCs w:val="18"/>
              </w:rPr>
              <w:lastRenderedPageBreak/>
              <w:t>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8. View= AP2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10. View= SC-IVC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35386D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="00F05E15" w:rsidRPr="00DC52A9"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</w:t>
            </w:r>
            <w:r w:rsidR="0035386D">
              <w:rPr>
                <w:rFonts w:ascii="Arial" w:hAnsi="Arial" w:cs="Arial"/>
                <w:sz w:val="18"/>
                <w:szCs w:val="18"/>
              </w:rPr>
              <w:t>sufficient diagnostic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Default="00F05E1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BE663E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BE663E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F05E15" w:rsidRDefault="00F05E15" w:rsidP="00BE663E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B777CA" w:rsidRDefault="00B777CA" w:rsidP="00B777CA">
      <w:pPr>
        <w:rPr>
          <w:rFonts w:ascii="Palatino Linotype" w:eastAsiaTheme="minorHAnsi" w:hAnsi="Palatino Linotype"/>
          <w:sz w:val="20"/>
          <w:szCs w:val="20"/>
        </w:rPr>
      </w:pPr>
    </w:p>
    <w:p w:rsidR="00B777CA" w:rsidRDefault="00B777CA" w:rsidP="00B777CA">
      <w:pPr>
        <w:rPr>
          <w:rFonts w:ascii="Palatino Linotype" w:hAnsi="Palatino Linotype"/>
          <w:sz w:val="20"/>
          <w:szCs w:val="20"/>
        </w:rPr>
      </w:pPr>
    </w:p>
    <w:p w:rsidR="00511CAD" w:rsidRDefault="00511CAD" w:rsidP="00511CAD">
      <w:pPr>
        <w:pStyle w:val="Caption"/>
        <w:keepNext/>
      </w:pPr>
    </w:p>
    <w:p w:rsidR="00511CAD" w:rsidRDefault="00511CAD" w:rsidP="00511CAD">
      <w:r>
        <w:t>Repeat for subgroups: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Results per BMI group (&lt;25, 25-30, </w:t>
      </w:r>
      <w:r>
        <w:rPr>
          <w:lang w:val="en"/>
        </w:rPr>
        <w:sym w:font="Symbol" w:char="F0B3"/>
      </w:r>
      <w:r>
        <w:rPr>
          <w:lang w:val="en"/>
        </w:rPr>
        <w:t>30)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Sex (female, male)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Age (&lt;65, </w:t>
      </w:r>
      <w:r>
        <w:rPr>
          <w:lang w:val="en"/>
        </w:rPr>
        <w:sym w:font="Symbol" w:char="F0B3"/>
      </w:r>
      <w:r>
        <w:rPr>
          <w:lang w:val="en"/>
        </w:rPr>
        <w:t>65)</w:t>
      </w:r>
    </w:p>
    <w:p w:rsidR="00511CAD" w:rsidRDefault="00731575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Sequence number of scan within Nurse </w:t>
      </w:r>
      <w:r w:rsidR="00511CAD">
        <w:rPr>
          <w:lang w:val="en"/>
        </w:rPr>
        <w:t>RN User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Investigative Site</w:t>
      </w:r>
    </w:p>
    <w:p w:rsidR="00511CAD" w:rsidRDefault="00731575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commentRangeStart w:id="388"/>
      <w:r>
        <w:rPr>
          <w:lang w:val="en"/>
        </w:rPr>
        <w:t>Pathology</w:t>
      </w:r>
      <w:commentRangeEnd w:id="388"/>
      <w:r>
        <w:rPr>
          <w:rStyle w:val="CommentReference"/>
        </w:rPr>
        <w:commentReference w:id="388"/>
      </w:r>
    </w:p>
    <w:p w:rsidR="005138C6" w:rsidRDefault="005138C6"/>
    <w:p w:rsidR="005138C6" w:rsidRDefault="005138C6" w:rsidP="005138C6">
      <w:pPr>
        <w:pStyle w:val="Caption"/>
        <w:keepNext/>
      </w:pPr>
      <w:bookmarkStart w:id="389" w:name="_Toc7113986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69</w:t>
      </w:r>
      <w:r w:rsidR="003B107E">
        <w:rPr>
          <w:noProof/>
        </w:rPr>
        <w:fldChar w:fldCharType="end"/>
      </w:r>
      <w:r>
        <w:t xml:space="preserve"> Cross-Classification of Cardiologists’ Rating of Diagnostic Quality of Nurse-Acquired vs. Sonographer-Acquired Echocardiograms by 2-D View- Nurse’s Autocaptured Scans Only</w:t>
      </w:r>
      <w:bookmarkEnd w:id="389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2199"/>
        <w:gridCol w:w="1522"/>
        <w:gridCol w:w="1282"/>
        <w:gridCol w:w="1625"/>
        <w:gridCol w:w="730"/>
        <w:gridCol w:w="1614"/>
        <w:gridCol w:w="1037"/>
        <w:gridCol w:w="938"/>
      </w:tblGrid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Nurse-acquired echo w/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Sufficient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lastRenderedPageBreak/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lastRenderedPageBreak/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3. View= PSAX-MV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4. View= PSAX-PM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Sufficient diagnostic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8. View= AP2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10. View= SC-IVC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E03FF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Default="00F05E15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F05E15" w:rsidRDefault="00F05E15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511CAD" w:rsidRDefault="00511CAD"/>
    <w:p w:rsidR="005138C6" w:rsidRDefault="005138C6">
      <w:r>
        <w:br w:type="page"/>
      </w:r>
    </w:p>
    <w:p w:rsidR="005138C6" w:rsidRDefault="005138C6" w:rsidP="005138C6">
      <w:pPr>
        <w:pStyle w:val="Caption"/>
        <w:keepNext/>
      </w:pPr>
      <w:bookmarkStart w:id="390" w:name="_Toc7113987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70</w:t>
      </w:r>
      <w:r w:rsidR="003B107E">
        <w:rPr>
          <w:noProof/>
        </w:rPr>
        <w:fldChar w:fldCharType="end"/>
      </w:r>
      <w:r>
        <w:t xml:space="preserve"> Cross-Classification of Cardiologists’ Rating of Diagnostic Quality of Nurse-Acquired vs. Sonographer-Acquired Echocardiograms by 2-D View- Nurse’s Save-Best Scans Only</w:t>
      </w:r>
      <w:bookmarkEnd w:id="390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2199"/>
        <w:gridCol w:w="1522"/>
        <w:gridCol w:w="1282"/>
        <w:gridCol w:w="1625"/>
        <w:gridCol w:w="730"/>
        <w:gridCol w:w="1614"/>
        <w:gridCol w:w="1037"/>
        <w:gridCol w:w="938"/>
      </w:tblGrid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3. View= PSAX-MV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4. View= PSAX-PM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8. View= AP2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lastRenderedPageBreak/>
              <w:t>10. View= SC-IVC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5138C6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Pr="00DC52A9" w:rsidRDefault="00F05E15" w:rsidP="00E03FF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F05E15" w:rsidRPr="00DC52A9" w:rsidRDefault="00F05E15" w:rsidP="00E03FF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9B577A">
        <w:tc>
          <w:tcPr>
            <w:tcW w:w="2156" w:type="dxa"/>
          </w:tcPr>
          <w:p w:rsidR="00F05E15" w:rsidRDefault="00F05E15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E15" w:rsidRDefault="00F05E15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47" w:type="dxa"/>
          </w:tcPr>
          <w:p w:rsidR="00F05E15" w:rsidRDefault="00F05E15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5138C6" w:rsidRDefault="005138C6">
      <w:r>
        <w:br w:type="page"/>
      </w:r>
    </w:p>
    <w:p w:rsidR="005138C6" w:rsidRDefault="005138C6"/>
    <w:p w:rsidR="007E0A30" w:rsidRDefault="007E0A30" w:rsidP="007E0A30">
      <w:pPr>
        <w:pStyle w:val="Caption"/>
        <w:keepNext/>
      </w:pPr>
      <w:bookmarkStart w:id="391" w:name="_Toc7113988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71</w:t>
      </w:r>
      <w:r w:rsidR="003B107E">
        <w:rPr>
          <w:noProof/>
        </w:rPr>
        <w:fldChar w:fldCharType="end"/>
      </w:r>
      <w:r>
        <w:t xml:space="preserve"> Cross-Classification of Cardiologists’ ACEP Rating of Diagnostic Quality of Nurse-Acquired vs. Sonographer-Acquired Echocardiograms by 2-D View</w:t>
      </w:r>
      <w:bookmarkEnd w:id="391"/>
    </w:p>
    <w:p w:rsidR="007E0A30" w:rsidRDefault="007E0A30" w:rsidP="007E0A30">
      <w:pPr>
        <w:pStyle w:val="Caption"/>
        <w:keepNext/>
      </w:pPr>
    </w:p>
    <w:tbl>
      <w:tblPr>
        <w:tblW w:w="1476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  <w:gridCol w:w="1026"/>
      </w:tblGrid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8C6B87" w:rsidRPr="008C6B87" w:rsidRDefault="008C6B87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A30">
              <w:rPr>
                <w:rFonts w:ascii="Arial" w:hAnsi="Arial" w:cs="Arial"/>
                <w:sz w:val="18"/>
                <w:szCs w:val="18"/>
              </w:rPr>
              <w:t xml:space="preserve">ACEP </w:t>
            </w:r>
            <w:r>
              <w:rPr>
                <w:rFonts w:ascii="Arial" w:hAnsi="Arial" w:cs="Arial"/>
                <w:sz w:val="18"/>
                <w:szCs w:val="18"/>
              </w:rPr>
              <w:t>Rating</w:t>
            </w:r>
            <w:r w:rsidRPr="008C6B87">
              <w:rPr>
                <w:rFonts w:ascii="Arial" w:hAnsi="Arial" w:cs="Arial"/>
                <w:sz w:val="18"/>
                <w:szCs w:val="18"/>
              </w:rPr>
              <w:t xml:space="preserve"> of </w:t>
            </w:r>
          </w:p>
          <w:p w:rsidR="008C6B87" w:rsidRPr="00DC52A9" w:rsidRDefault="008C6B87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8C6B87">
              <w:rPr>
                <w:rFonts w:ascii="Arial" w:hAnsi="Arial" w:cs="Arial"/>
                <w:sz w:val="18"/>
                <w:szCs w:val="18"/>
              </w:rPr>
              <w:t>Sonographer-Acquired Echocardiograms</w:t>
            </w:r>
            <w:r>
              <w:rPr>
                <w:rFonts w:ascii="Arial" w:hAnsi="Arial" w:cs="Arial"/>
                <w:sz w:val="18"/>
                <w:szCs w:val="18"/>
              </w:rPr>
              <w:t>, n(%)</w:t>
            </w: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E03FF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E03FF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rPr>
                <w:rFonts w:ascii="Arial" w:hAnsi="Arial" w:cs="Arial"/>
                <w:sz w:val="18"/>
                <w:szCs w:val="18"/>
              </w:rPr>
            </w:pPr>
          </w:p>
          <w:p w:rsidR="008C6B87" w:rsidRPr="00DC52A9" w:rsidRDefault="008C6B87" w:rsidP="00E03F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</w:t>
            </w: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3. View= PSAX-MV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4. View= PSAX-PM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Nurse-acquired echo w/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8. View= AP2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10. View= SC-IVC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Default="008C6B87" w:rsidP="009B577A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7E0A30" w:rsidRDefault="007E0A30">
      <w:r>
        <w:br w:type="page"/>
      </w:r>
    </w:p>
    <w:p w:rsidR="00F016B5" w:rsidRDefault="00F016B5" w:rsidP="00F016B5">
      <w:pPr>
        <w:pStyle w:val="Caption"/>
        <w:keepNext/>
      </w:pPr>
      <w:bookmarkStart w:id="392" w:name="_Toc7113989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72</w:t>
      </w:r>
      <w:r w:rsidR="003B107E">
        <w:rPr>
          <w:noProof/>
        </w:rPr>
        <w:fldChar w:fldCharType="end"/>
      </w:r>
      <w:r>
        <w:t xml:space="preserve"> Cross-Classification of Cardiologists’ ACEP Rating of Diagnostic Quality of Nurse-Acquired vs. Sonographer-Acquired Echocardiograms by 2-D View- Nurse’s Autocaptured Scans Only</w:t>
      </w:r>
      <w:bookmarkEnd w:id="392"/>
    </w:p>
    <w:tbl>
      <w:tblPr>
        <w:tblW w:w="1476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  <w:gridCol w:w="1026"/>
      </w:tblGrid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8C6B87" w:rsidRPr="00B41195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A30">
              <w:rPr>
                <w:rFonts w:ascii="Arial" w:hAnsi="Arial" w:cs="Arial"/>
                <w:sz w:val="18"/>
                <w:szCs w:val="18"/>
              </w:rPr>
              <w:t xml:space="preserve">ACEP </w:t>
            </w:r>
            <w:r>
              <w:rPr>
                <w:rFonts w:ascii="Arial" w:hAnsi="Arial" w:cs="Arial"/>
                <w:sz w:val="18"/>
                <w:szCs w:val="18"/>
              </w:rPr>
              <w:t>Rating</w:t>
            </w:r>
            <w:r w:rsidRPr="00B41195">
              <w:rPr>
                <w:rFonts w:ascii="Arial" w:hAnsi="Arial" w:cs="Arial"/>
                <w:sz w:val="18"/>
                <w:szCs w:val="18"/>
              </w:rPr>
              <w:t xml:space="preserve"> of </w:t>
            </w:r>
          </w:p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B41195">
              <w:rPr>
                <w:rFonts w:ascii="Arial" w:hAnsi="Arial" w:cs="Arial"/>
                <w:sz w:val="18"/>
                <w:szCs w:val="18"/>
              </w:rPr>
              <w:t>Sonographer-Acquired Echocardiograms</w:t>
            </w:r>
            <w:r>
              <w:rPr>
                <w:rFonts w:ascii="Arial" w:hAnsi="Arial" w:cs="Arial"/>
                <w:sz w:val="18"/>
                <w:szCs w:val="18"/>
              </w:rPr>
              <w:t>, n(%)</w:t>
            </w: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</w:t>
            </w: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3. View= PSAX-MV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4. View= PSAX-PM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8. View= AP2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10. View= SC-IVC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F016B5" w:rsidRDefault="00F016B5"/>
    <w:p w:rsidR="00F016B5" w:rsidRDefault="00F016B5"/>
    <w:p w:rsidR="00F016B5" w:rsidRDefault="00F016B5" w:rsidP="00F016B5">
      <w:pPr>
        <w:pStyle w:val="Caption"/>
        <w:keepNext/>
      </w:pPr>
      <w:bookmarkStart w:id="393" w:name="_Toc7113990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73</w:t>
      </w:r>
      <w:r w:rsidR="003B107E">
        <w:rPr>
          <w:noProof/>
        </w:rPr>
        <w:fldChar w:fldCharType="end"/>
      </w:r>
      <w:r>
        <w:t xml:space="preserve"> Cross-Classification of Cardiologists’ ACEP Rating of Diagnostic Quality of Nurse-Acquired vs. Sonographer-Acquired Echocardiograms by 2-D View- Nurse’s Save-Best Scans Only</w:t>
      </w:r>
      <w:bookmarkEnd w:id="393"/>
    </w:p>
    <w:p w:rsidR="00731575" w:rsidRPr="00731575" w:rsidRDefault="00731575" w:rsidP="009B577A">
      <w:r>
        <w:t xml:space="preserve">{Programmer note: “Save Best” refers to a view that is NOT autocaptured} </w:t>
      </w:r>
    </w:p>
    <w:tbl>
      <w:tblPr>
        <w:tblW w:w="1476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  <w:gridCol w:w="1026"/>
      </w:tblGrid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8C6B87" w:rsidRPr="00B41195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0A30">
              <w:rPr>
                <w:rFonts w:ascii="Arial" w:hAnsi="Arial" w:cs="Arial"/>
                <w:sz w:val="18"/>
                <w:szCs w:val="18"/>
              </w:rPr>
              <w:t xml:space="preserve">ACEP </w:t>
            </w:r>
            <w:r>
              <w:rPr>
                <w:rFonts w:ascii="Arial" w:hAnsi="Arial" w:cs="Arial"/>
                <w:sz w:val="18"/>
                <w:szCs w:val="18"/>
              </w:rPr>
              <w:t>Rating</w:t>
            </w:r>
            <w:r w:rsidRPr="00B41195">
              <w:rPr>
                <w:rFonts w:ascii="Arial" w:hAnsi="Arial" w:cs="Arial"/>
                <w:sz w:val="18"/>
                <w:szCs w:val="18"/>
              </w:rPr>
              <w:t xml:space="preserve"> of </w:t>
            </w:r>
          </w:p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B41195">
              <w:rPr>
                <w:rFonts w:ascii="Arial" w:hAnsi="Arial" w:cs="Arial"/>
                <w:sz w:val="18"/>
                <w:szCs w:val="18"/>
              </w:rPr>
              <w:t>Sonographer-Acquired Echocardiograms</w:t>
            </w:r>
            <w:r>
              <w:rPr>
                <w:rFonts w:ascii="Arial" w:hAnsi="Arial" w:cs="Arial"/>
                <w:sz w:val="18"/>
                <w:szCs w:val="18"/>
              </w:rPr>
              <w:t>, n(%)</w:t>
            </w: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rPr>
                <w:rFonts w:ascii="Arial" w:hAnsi="Arial" w:cs="Arial"/>
                <w:sz w:val="18"/>
                <w:szCs w:val="18"/>
              </w:rPr>
            </w:pPr>
          </w:p>
          <w:p w:rsidR="008C6B87" w:rsidRPr="00DC52A9" w:rsidRDefault="008C6B87" w:rsidP="00F016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</w:t>
            </w: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3. View= PSAX-MV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4. View= PSAX-PM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8. View= AP2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1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10. View= SC-IVC</w:t>
            </w: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ACEP Rating of </w:t>
            </w:r>
            <w:r w:rsidRPr="00DC52A9">
              <w:rPr>
                <w:rFonts w:ascii="Arial" w:hAnsi="Arial" w:cs="Arial"/>
                <w:sz w:val="18"/>
                <w:szCs w:val="18"/>
              </w:rPr>
              <w:t xml:space="preserve">Nurse-acquired echo w/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EchoGPS platform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2</w:t>
            </w:r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3</w:t>
            </w:r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4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c>
          <w:tcPr>
            <w:tcW w:w="2019" w:type="dxa"/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5</w:t>
            </w:r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F016B5" w:rsidRDefault="00F016B5">
      <w:r>
        <w:br w:type="page"/>
      </w:r>
    </w:p>
    <w:p w:rsidR="00B777CA" w:rsidRDefault="00B777CA"/>
    <w:p w:rsidR="00511CAD" w:rsidRDefault="00511CAD" w:rsidP="00511CAD">
      <w:pPr>
        <w:pStyle w:val="Caption"/>
        <w:keepNext/>
        <w:rPr>
          <w:b w:val="0"/>
          <w:lang w:val="en"/>
        </w:rPr>
      </w:pPr>
      <w:bookmarkStart w:id="394" w:name="_Toc7113991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74</w:t>
      </w:r>
      <w:r w:rsidR="003B107E">
        <w:rPr>
          <w:noProof/>
        </w:rPr>
        <w:fldChar w:fldCharType="end"/>
      </w:r>
      <w:r>
        <w:t xml:space="preserve"> Cross-Classification of Cardiologists’ Clinical </w:t>
      </w:r>
      <w:r w:rsidR="00CE6F33">
        <w:t xml:space="preserve">Assessment </w:t>
      </w:r>
      <w:r>
        <w:t xml:space="preserve"> Using Nurse-Acquired vs. Sonographer-Acquired Echocardiograms-</w:t>
      </w:r>
      <w:r w:rsidRPr="00511CAD">
        <w:rPr>
          <w:b w:val="0"/>
          <w:lang w:val="en"/>
        </w:rPr>
        <w:t xml:space="preserve"> </w:t>
      </w:r>
      <w:r w:rsidR="00CE6F33">
        <w:rPr>
          <w:b w:val="0"/>
          <w:lang w:val="en"/>
        </w:rPr>
        <w:t xml:space="preserve">Primary Endpoints </w:t>
      </w:r>
      <w:r w:rsidR="00464160">
        <w:rPr>
          <w:b w:val="0"/>
          <w:lang w:val="en"/>
        </w:rPr>
        <w:t>Qualitative Visual Assessment</w:t>
      </w:r>
      <w:r w:rsidR="00027A09">
        <w:rPr>
          <w:b w:val="0"/>
          <w:lang w:val="en"/>
        </w:rPr>
        <w:t xml:space="preserve">among Patients for whom a </w:t>
      </w:r>
      <w:r w:rsidR="00464160">
        <w:rPr>
          <w:b w:val="0"/>
          <w:lang w:val="en"/>
        </w:rPr>
        <w:t>Qualitative Visual Assessment</w:t>
      </w:r>
      <w:r w:rsidR="00027A09">
        <w:rPr>
          <w:b w:val="0"/>
          <w:lang w:val="en"/>
        </w:rPr>
        <w:t xml:space="preserve"> could be Made</w:t>
      </w:r>
      <w:bookmarkEnd w:id="394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945"/>
        <w:gridCol w:w="1757"/>
        <w:gridCol w:w="1667"/>
        <w:gridCol w:w="1757"/>
        <w:gridCol w:w="606"/>
        <w:gridCol w:w="1504"/>
        <w:gridCol w:w="1002"/>
        <w:gridCol w:w="790"/>
      </w:tblGrid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Clinical Parameter</w:t>
            </w: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Default="008C6B87" w:rsidP="00027A09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1. </w:t>
            </w:r>
            <w:r w:rsidRPr="009B577A">
              <w:rPr>
                <w:rFonts w:ascii="Arial" w:hAnsi="Arial" w:cs="Arial"/>
                <w:b/>
                <w:sz w:val="18"/>
                <w:szCs w:val="18"/>
                <w:lang w:val="en"/>
              </w:rPr>
              <w:t>Qualitative Visual Assessment of Left Ventricular Size</w:t>
            </w: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Abnormal/Enlarged</w:t>
            </w: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Abnormal/Enlarged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</w:t>
            </w:r>
            <w:r w:rsidRPr="00822C3E">
              <w:rPr>
                <w:b/>
                <w:lang w:val="en"/>
              </w:rPr>
              <w:t xml:space="preserve"> </w:t>
            </w:r>
            <w:r w:rsidRPr="009B577A">
              <w:rPr>
                <w:rFonts w:ascii="Arial" w:hAnsi="Arial" w:cs="Arial"/>
                <w:b/>
                <w:sz w:val="18"/>
                <w:szCs w:val="18"/>
                <w:lang w:val="en"/>
              </w:rPr>
              <w:t>Qualitative Visual Assessment of Global Left Ventricular Function</w:t>
            </w: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Default="008C6B87" w:rsidP="000D4E6B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Reduced 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CD3329">
              <w:rPr>
                <w:rFonts w:ascii="Arial" w:hAnsi="Arial" w:cs="Arial"/>
                <w:color w:val="000000"/>
                <w:sz w:val="18"/>
                <w:szCs w:val="18"/>
              </w:rPr>
              <w:t>(EF ≤ 50%)</w:t>
            </w: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0D4E6B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Reduced </w:t>
            </w:r>
          </w:p>
          <w:p w:rsidR="008C6B87" w:rsidRPr="00D77CFD" w:rsidRDefault="008C6B87" w:rsidP="009B577A">
            <w:pPr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  <w:r w:rsidRPr="00CD3329">
              <w:rPr>
                <w:rFonts w:ascii="Arial" w:hAnsi="Arial" w:cs="Arial"/>
                <w:color w:val="000000"/>
                <w:sz w:val="18"/>
                <w:szCs w:val="18"/>
              </w:rPr>
              <w:t>(EF ≤ 50%)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9B577A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3.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Qualit</w:t>
            </w:r>
            <w:r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ative Visual Assessment of Right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Ventricular Size</w:t>
            </w: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0D4E6B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Abnormal/Enlarged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0D4E6B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Abnormal/Enlarged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4.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Qualit</w:t>
            </w:r>
            <w:r>
              <w:rPr>
                <w:rFonts w:ascii="Arial" w:hAnsi="Arial" w:cs="Arial"/>
                <w:b/>
                <w:sz w:val="18"/>
                <w:szCs w:val="18"/>
                <w:lang w:val="en"/>
              </w:rPr>
              <w:t>ative Qualitative Visual Assessment of Non-trivialPericardial Effusion</w:t>
            </w: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Reduced</w:t>
            </w: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Reduced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67" w:type="dxa"/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8C6B87" w:rsidRPr="00DC52A9" w:rsidRDefault="008C6B87" w:rsidP="00027A0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511CAD" w:rsidTr="00511CAD">
        <w:tc>
          <w:tcPr>
            <w:tcW w:w="6588" w:type="dxa"/>
          </w:tcPr>
          <w:p w:rsidR="00511CAD" w:rsidRDefault="00511CAD"/>
        </w:tc>
        <w:tc>
          <w:tcPr>
            <w:tcW w:w="6588" w:type="dxa"/>
          </w:tcPr>
          <w:p w:rsidR="00511CAD" w:rsidRDefault="00511CAD"/>
        </w:tc>
      </w:tr>
    </w:tbl>
    <w:p w:rsidR="00511CAD" w:rsidRDefault="00511CAD"/>
    <w:p w:rsidR="001F3099" w:rsidRDefault="001F3099"/>
    <w:p w:rsidR="001F3099" w:rsidRDefault="001F3099">
      <w:r>
        <w:br w:type="page"/>
      </w:r>
    </w:p>
    <w:p w:rsidR="001F3099" w:rsidRDefault="001F3099" w:rsidP="001F3099">
      <w:pPr>
        <w:pStyle w:val="Caption"/>
        <w:keepNext/>
      </w:pPr>
      <w:bookmarkStart w:id="395" w:name="_Toc7113992"/>
      <w:r>
        <w:lastRenderedPageBreak/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75</w:t>
      </w:r>
      <w:r w:rsidR="003B107E">
        <w:rPr>
          <w:noProof/>
        </w:rPr>
        <w:fldChar w:fldCharType="end"/>
      </w:r>
      <w:r>
        <w:t xml:space="preserve"> Cross-Classification of Cardiologists’ Clinical Assessment Using Nurse-Acquired vs. Sonographer-Acquired Echocardiograms-</w:t>
      </w:r>
      <w:r w:rsidRPr="00511CAD">
        <w:rPr>
          <w:b w:val="0"/>
          <w:lang w:val="en"/>
        </w:rPr>
        <w:t xml:space="preserve"> </w:t>
      </w:r>
      <w:r w:rsidR="00DA64C9">
        <w:rPr>
          <w:b w:val="0"/>
          <w:lang w:val="en"/>
        </w:rPr>
        <w:t xml:space="preserve">Secondary Endpoints </w:t>
      </w:r>
      <w:r>
        <w:rPr>
          <w:b w:val="0"/>
          <w:lang w:val="en"/>
        </w:rPr>
        <w:t xml:space="preserve">among Patients for whom a </w:t>
      </w:r>
      <w:r w:rsidR="00464160">
        <w:rPr>
          <w:b w:val="0"/>
          <w:lang w:val="en"/>
        </w:rPr>
        <w:t>Qualitative Visual Assessment</w:t>
      </w:r>
      <w:r>
        <w:rPr>
          <w:b w:val="0"/>
          <w:lang w:val="en"/>
        </w:rPr>
        <w:t xml:space="preserve"> could be Made</w:t>
      </w:r>
      <w:bookmarkEnd w:id="395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2007"/>
        <w:gridCol w:w="1757"/>
        <w:gridCol w:w="1667"/>
        <w:gridCol w:w="1619"/>
        <w:gridCol w:w="632"/>
        <w:gridCol w:w="1531"/>
        <w:gridCol w:w="1011"/>
        <w:gridCol w:w="836"/>
      </w:tblGrid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Clinical Parameter</w:t>
            </w: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Default="008C6B87" w:rsidP="001F3099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1. </w:t>
            </w:r>
            <w:r w:rsidRPr="0055579C"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Qualitative Visual Assessment of </w:t>
            </w:r>
            <w:r w:rsidRPr="009B577A">
              <w:rPr>
                <w:rFonts w:ascii="Arial" w:hAnsi="Arial" w:cs="Arial"/>
                <w:b/>
                <w:sz w:val="18"/>
                <w:szCs w:val="18"/>
                <w:lang w:val="en"/>
              </w:rPr>
              <w:t>Inferior Vena Cava Size</w:t>
            </w: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</w:t>
            </w: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Dilated</w:t>
            </w: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Dilated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</w:t>
            </w:r>
            <w:r w:rsidRPr="00822C3E">
              <w:rPr>
                <w:b/>
                <w:lang w:val="en"/>
              </w:rPr>
              <w:t xml:space="preserve"> </w:t>
            </w:r>
            <w:r w:rsidRPr="0055579C">
              <w:rPr>
                <w:rFonts w:ascii="Arial" w:hAnsi="Arial" w:cs="Arial"/>
                <w:b/>
                <w:sz w:val="18"/>
                <w:szCs w:val="18"/>
                <w:lang w:val="en"/>
              </w:rPr>
              <w:t>Qualitative V</w:t>
            </w:r>
            <w:r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isual Assessment of Right </w:t>
            </w:r>
            <w:r w:rsidRPr="0055579C">
              <w:rPr>
                <w:rFonts w:ascii="Arial" w:hAnsi="Arial" w:cs="Arial"/>
                <w:b/>
                <w:sz w:val="18"/>
                <w:szCs w:val="18"/>
                <w:lang w:val="en"/>
              </w:rPr>
              <w:t>Ventricular Function</w:t>
            </w: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Reduced 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Reduced </w:t>
            </w:r>
          </w:p>
          <w:p w:rsidR="008C6B87" w:rsidRPr="00D77CFD" w:rsidRDefault="008C6B87" w:rsidP="001F3099">
            <w:pPr>
              <w:jc w:val="both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3.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Qualit</w:t>
            </w:r>
            <w:r>
              <w:rPr>
                <w:rFonts w:ascii="Arial" w:hAnsi="Arial" w:cs="Arial"/>
                <w:b/>
                <w:sz w:val="18"/>
                <w:szCs w:val="18"/>
                <w:lang w:val="en"/>
              </w:rPr>
              <w:t xml:space="preserve">ative Visual Assessment of Left Atrial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Size</w:t>
            </w: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</w:t>
            </w: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Enlarged</w:t>
            </w:r>
          </w:p>
          <w:p w:rsidR="008C6B87" w:rsidRPr="00DC52A9" w:rsidRDefault="008C6B87" w:rsidP="009B577A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Normal/Borderline</w:t>
            </w: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Abnormal/Enlarged</w:t>
            </w:r>
          </w:p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1F3099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9B577A">
        <w:tc>
          <w:tcPr>
            <w:tcW w:w="2013" w:type="dxa"/>
          </w:tcPr>
          <w:p w:rsidR="008C6B87" w:rsidRPr="00DC52A9" w:rsidRDefault="008C6B87" w:rsidP="000D4E6B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D4E6B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D4E6B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D4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D4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D4E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D4E6B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0D4E6B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</w:tcPr>
          <w:p w:rsidR="008C6B87" w:rsidRPr="00DC52A9" w:rsidRDefault="008C6B87" w:rsidP="000D4E6B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1F3099" w:rsidRDefault="001F3099"/>
    <w:p w:rsidR="00511CAD" w:rsidRDefault="00511CAD"/>
    <w:p w:rsidR="008B50B6" w:rsidRDefault="008C6B87" w:rsidP="008B50B6">
      <w:pPr>
        <w:pStyle w:val="Caption"/>
        <w:keepNext/>
      </w:pPr>
      <w:bookmarkStart w:id="396" w:name="_Toc7113993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76</w:t>
      </w:r>
      <w:r w:rsidR="003B107E">
        <w:rPr>
          <w:noProof/>
        </w:rPr>
        <w:fldChar w:fldCharType="end"/>
      </w:r>
      <w:r w:rsidR="008B50B6">
        <w:t xml:space="preserve"> Cross-Classification of Cardiologists’ Clinical Assessment Using Nurse-Acquired vs. Sonographer-Acquired Echocardiograms-</w:t>
      </w:r>
      <w:r w:rsidR="008B50B6" w:rsidRPr="00511CAD">
        <w:rPr>
          <w:b w:val="0"/>
          <w:lang w:val="en"/>
        </w:rPr>
        <w:t xml:space="preserve"> </w:t>
      </w:r>
      <w:r w:rsidR="008B50B6">
        <w:rPr>
          <w:b w:val="0"/>
          <w:lang w:val="en"/>
        </w:rPr>
        <w:t>Aortic, Mitral, and Tricuspid Valves among Patients for whom a Qualitative Visual Assessment could be Made</w:t>
      </w:r>
      <w:bookmarkEnd w:id="396"/>
    </w:p>
    <w:p w:rsidR="008C6B87" w:rsidRDefault="008C6B87" w:rsidP="008C6B87">
      <w:pPr>
        <w:pStyle w:val="Caption"/>
        <w:keepNext/>
      </w:pPr>
    </w:p>
    <w:tbl>
      <w:tblPr>
        <w:tblW w:w="14094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899"/>
        <w:gridCol w:w="1688"/>
        <w:gridCol w:w="1629"/>
        <w:gridCol w:w="1565"/>
        <w:gridCol w:w="1586"/>
        <w:gridCol w:w="588"/>
        <w:gridCol w:w="1484"/>
        <w:gridCol w:w="997"/>
        <w:gridCol w:w="747"/>
      </w:tblGrid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Clinical Parameter</w:t>
            </w: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4.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Qualit</w:t>
            </w:r>
            <w:r>
              <w:rPr>
                <w:rFonts w:ascii="Arial" w:hAnsi="Arial" w:cs="Arial"/>
                <w:b/>
                <w:sz w:val="18"/>
                <w:szCs w:val="18"/>
                <w:lang w:val="en"/>
              </w:rPr>
              <w:t>ative Visual Assessment of Aortic Valve</w:t>
            </w: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1586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 normal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</w:t>
            </w:r>
          </w:p>
        </w:tc>
        <w:tc>
          <w:tcPr>
            <w:tcW w:w="1586" w:type="dxa"/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Suspected 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device</w:t>
            </w: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</w:p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 normal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vMerge/>
            <w:vAlign w:val="center"/>
            <w:hideMark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Suspected 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device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5.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Qualit</w:t>
            </w:r>
            <w:r>
              <w:rPr>
                <w:rFonts w:ascii="Arial" w:hAnsi="Arial" w:cs="Arial"/>
                <w:b/>
                <w:sz w:val="18"/>
                <w:szCs w:val="18"/>
                <w:lang w:val="en"/>
              </w:rPr>
              <w:t>ative Visual Assessment of Mitral Valve</w:t>
            </w: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 normal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</w:t>
            </w:r>
          </w:p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</w:t>
            </w:r>
          </w:p>
        </w:tc>
        <w:tc>
          <w:tcPr>
            <w:tcW w:w="1586" w:type="dxa"/>
          </w:tcPr>
          <w:p w:rsidR="008B50B6" w:rsidRDefault="008B50B6" w:rsidP="008B50B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Suspected </w:t>
            </w:r>
          </w:p>
          <w:p w:rsidR="008B50B6" w:rsidRPr="00DC52A9" w:rsidRDefault="008B50B6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device</w:t>
            </w: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Overall Agreement and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 normal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B50B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Suspected </w:t>
            </w:r>
          </w:p>
          <w:p w:rsidR="008B50B6" w:rsidRDefault="008B50B6" w:rsidP="008B50B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device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6. </w:t>
            </w:r>
            <w:r w:rsidRPr="00CD3329">
              <w:rPr>
                <w:rFonts w:ascii="Arial" w:hAnsi="Arial" w:cs="Arial"/>
                <w:b/>
                <w:sz w:val="18"/>
                <w:szCs w:val="18"/>
                <w:lang w:val="en"/>
              </w:rPr>
              <w:t>Qualit</w:t>
            </w:r>
            <w:r>
              <w:rPr>
                <w:rFonts w:ascii="Arial" w:hAnsi="Arial" w:cs="Arial"/>
                <w:b/>
                <w:sz w:val="18"/>
                <w:szCs w:val="18"/>
                <w:lang w:val="en"/>
              </w:rPr>
              <w:t>ative Visual Assessment of Tricuspid Valve</w:t>
            </w: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 normal</w:t>
            </w: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</w:t>
            </w:r>
          </w:p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</w:t>
            </w:r>
          </w:p>
        </w:tc>
        <w:tc>
          <w:tcPr>
            <w:tcW w:w="1586" w:type="dxa"/>
          </w:tcPr>
          <w:p w:rsidR="008B50B6" w:rsidRDefault="008B50B6" w:rsidP="008B50B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Suspected </w:t>
            </w:r>
          </w:p>
          <w:p w:rsidR="008B50B6" w:rsidRPr="00DC52A9" w:rsidRDefault="008B50B6" w:rsidP="009B57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device</w:t>
            </w: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% Overall Agreement and </w:t>
            </w:r>
            <w:r>
              <w:rPr>
                <w:rFonts w:ascii="Arial" w:hAnsi="Arial" w:cs="Arial"/>
                <w:sz w:val="18"/>
                <w:szCs w:val="18"/>
              </w:rPr>
              <w:t xml:space="preserve">MRMC </w:t>
            </w:r>
            <w:r w:rsidRPr="00DC52A9">
              <w:rPr>
                <w:rFonts w:ascii="Arial" w:hAnsi="Arial" w:cs="Arial"/>
                <w:sz w:val="18"/>
                <w:szCs w:val="18"/>
              </w:rPr>
              <w:t>c.i.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 normal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Structurally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abnormal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9B577A">
        <w:tc>
          <w:tcPr>
            <w:tcW w:w="1911" w:type="dxa"/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B50B6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Suspected </w:t>
            </w:r>
          </w:p>
          <w:p w:rsidR="008B50B6" w:rsidRPr="00DC52A9" w:rsidRDefault="008B50B6" w:rsidP="008C6B87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device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727B63" w:rsidRDefault="00727B63">
      <w:r>
        <w:br w:type="page"/>
      </w:r>
    </w:p>
    <w:p w:rsidR="008C6B87" w:rsidRDefault="008C6B87"/>
    <w:p w:rsidR="008C6B87" w:rsidRDefault="008C6B87"/>
    <w:p w:rsidR="00727B63" w:rsidRDefault="00727B63" w:rsidP="00727B63">
      <w:pPr>
        <w:pStyle w:val="Caption"/>
        <w:keepNext/>
      </w:pPr>
      <w:bookmarkStart w:id="397" w:name="_Toc7113994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77</w:t>
      </w:r>
      <w:r w:rsidR="003B107E">
        <w:rPr>
          <w:noProof/>
        </w:rPr>
        <w:fldChar w:fldCharType="end"/>
      </w:r>
      <w:r>
        <w:t xml:space="preserve">  Panel Variability: Extent of Agreement among Cardiologists in Rating Acceptab</w:t>
      </w:r>
      <w:r w:rsidR="000356E2">
        <w:t xml:space="preserve">ility of </w:t>
      </w:r>
      <w:r>
        <w:t>Echocardiography for Clinical Parameter Assessment- Primary Endpoints</w:t>
      </w:r>
      <w:r w:rsidR="000356E2">
        <w:t xml:space="preserve"> by </w:t>
      </w:r>
      <w:r w:rsidR="00AD102D">
        <w:t xml:space="preserve">Image </w:t>
      </w:r>
      <w:r w:rsidR="000356E2">
        <w:t>Acquirer</w:t>
      </w:r>
      <w:bookmarkEnd w:id="397"/>
    </w:p>
    <w:tbl>
      <w:tblPr>
        <w:tblStyle w:val="TableGrid"/>
        <w:tblW w:w="8656" w:type="dxa"/>
        <w:tblLook w:val="04A0" w:firstRow="1" w:lastRow="0" w:firstColumn="1" w:lastColumn="0" w:noHBand="0" w:noVBand="1"/>
      </w:tblPr>
      <w:tblGrid>
        <w:gridCol w:w="2925"/>
        <w:gridCol w:w="687"/>
        <w:gridCol w:w="2904"/>
        <w:gridCol w:w="1097"/>
        <w:gridCol w:w="1043"/>
      </w:tblGrid>
      <w:tr w:rsidR="00AD102D" w:rsidTr="009B577A">
        <w:tc>
          <w:tcPr>
            <w:tcW w:w="2925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 Acquirer</w:t>
            </w:r>
          </w:p>
        </w:tc>
        <w:tc>
          <w:tcPr>
            <w:tcW w:w="68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097" w:type="dxa"/>
          </w:tcPr>
          <w:p w:rsidR="00AD102D" w:rsidRPr="00A03B11" w:rsidRDefault="00AD102D" w:rsidP="00727B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%Overall Agreement</w:t>
            </w:r>
          </w:p>
        </w:tc>
        <w:tc>
          <w:tcPr>
            <w:tcW w:w="1043" w:type="dxa"/>
          </w:tcPr>
          <w:p w:rsidR="00AD102D" w:rsidRDefault="00AD102D" w:rsidP="00727B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D102D" w:rsidRDefault="00AD102D" w:rsidP="00727B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577A">
              <w:rPr>
                <w:rFonts w:ascii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</w:tr>
      <w:tr w:rsidR="00AD102D" w:rsidTr="009B577A">
        <w:tc>
          <w:tcPr>
            <w:tcW w:w="2925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Default="00AD102D" w:rsidP="00727B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Default="00AD102D" w:rsidP="00727B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using EchoGPS</w:t>
            </w:r>
          </w:p>
        </w:tc>
        <w:tc>
          <w:tcPr>
            <w:tcW w:w="68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A03B11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A03B11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A03B11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A03B11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A03B11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904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Size, Yes or no</w:t>
            </w: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2</w:t>
            </w:r>
          </w:p>
        </w:tc>
        <w:tc>
          <w:tcPr>
            <w:tcW w:w="2904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Function, Yes or no</w:t>
            </w: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3</w:t>
            </w:r>
          </w:p>
        </w:tc>
        <w:tc>
          <w:tcPr>
            <w:tcW w:w="2904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Size, Yes or no</w:t>
            </w: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4</w:t>
            </w: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AD102D" w:rsidRPr="00E50C69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Sonographer without EchoGPS</w:t>
            </w: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A03B11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Size, Yes or no</w:t>
            </w: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2</w:t>
            </w: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Function, Yes or no</w:t>
            </w: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3</w:t>
            </w: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Size, Yes or no</w:t>
            </w: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027A09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4</w:t>
            </w:r>
          </w:p>
        </w:tc>
        <w:tc>
          <w:tcPr>
            <w:tcW w:w="2904" w:type="dxa"/>
          </w:tcPr>
          <w:p w:rsidR="00AD102D" w:rsidRPr="00E50C69" w:rsidRDefault="00AD102D" w:rsidP="00027A09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925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</w:tcPr>
          <w:p w:rsidR="00AD102D" w:rsidRPr="00E50C69" w:rsidRDefault="00AD102D" w:rsidP="00727B63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</w:tcPr>
          <w:p w:rsidR="00AD102D" w:rsidRPr="00A03B11" w:rsidRDefault="00AD102D" w:rsidP="00727B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27B63" w:rsidRDefault="00727B63"/>
    <w:p w:rsidR="00AD102D" w:rsidRDefault="00AD102D">
      <w:r>
        <w:br w:type="page"/>
      </w:r>
    </w:p>
    <w:p w:rsidR="00AD102D" w:rsidRDefault="00AD102D"/>
    <w:p w:rsidR="00AD102D" w:rsidRDefault="00AD102D" w:rsidP="00AD102D">
      <w:pPr>
        <w:pStyle w:val="Caption"/>
        <w:keepNext/>
      </w:pPr>
      <w:bookmarkStart w:id="398" w:name="_Toc7113995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78</w:t>
      </w:r>
      <w:r w:rsidR="003B107E">
        <w:rPr>
          <w:noProof/>
        </w:rPr>
        <w:fldChar w:fldCharType="end"/>
      </w:r>
      <w:r>
        <w:t xml:space="preserve"> Panel Variability: Extent of Agreement among Cardiologists in Rating Diagnostic Quality(ACEP 1-5) of Echocardiography by 2D View and Image Acquirer</w:t>
      </w:r>
      <w:bookmarkEnd w:id="398"/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2767"/>
        <w:gridCol w:w="990"/>
        <w:gridCol w:w="3442"/>
        <w:gridCol w:w="1097"/>
        <w:gridCol w:w="1097"/>
      </w:tblGrid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 Acquirer</w:t>
            </w: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442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Default="00AD102D" w:rsidP="00AD10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Overall Agreement</w:t>
            </w:r>
          </w:p>
        </w:tc>
        <w:tc>
          <w:tcPr>
            <w:tcW w:w="1097" w:type="dxa"/>
          </w:tcPr>
          <w:p w:rsidR="00AD102D" w:rsidRDefault="00AD102D" w:rsidP="00AD10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41195">
              <w:rPr>
                <w:rFonts w:ascii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using EchoGPS</w:t>
            </w: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442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A03B11" w:rsidRDefault="00AD102D" w:rsidP="00AD102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A03B11" w:rsidRDefault="00AD102D" w:rsidP="00AD102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E50C69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Default="00AD102D" w:rsidP="00AD102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Default="00AD102D" w:rsidP="00AD102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Default="00AD102D" w:rsidP="00AD102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Default="00AD102D" w:rsidP="00AD102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Default="00AD102D" w:rsidP="00AD102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9B577A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w/o EchoGPS</w:t>
            </w: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PSAX-PM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PSAX-MV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c>
          <w:tcPr>
            <w:tcW w:w="2767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D102D" w:rsidRDefault="00AD102D"/>
    <w:p w:rsidR="00C168AC" w:rsidRDefault="00C168AC">
      <w:r>
        <w:br w:type="page"/>
      </w:r>
    </w:p>
    <w:p w:rsidR="00C168AC" w:rsidRDefault="00C168AC"/>
    <w:p w:rsidR="00C168AC" w:rsidRDefault="00C168AC">
      <w:r>
        <w:rPr>
          <w:noProof/>
        </w:rPr>
        <w:drawing>
          <wp:inline distT="0" distB="0" distL="0" distR="0" wp14:anchorId="45C8BB72" wp14:editId="40CBEB5E">
            <wp:extent cx="4701540" cy="3067050"/>
            <wp:effectExtent l="0" t="0" r="2286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7103" w:rsidRDefault="00CF7103">
      <w:commentRangeStart w:id="399"/>
      <w:r>
        <w:t>{Repeat for other Quantitative metrics}</w:t>
      </w:r>
      <w:commentRangeEnd w:id="399"/>
      <w:r w:rsidR="00F6308F">
        <w:rPr>
          <w:rStyle w:val="CommentReference"/>
        </w:rPr>
        <w:commentReference w:id="399"/>
      </w:r>
    </w:p>
    <w:p w:rsidR="00CF7103" w:rsidRDefault="00CF7103"/>
    <w:p w:rsidR="00CF7103" w:rsidRDefault="00CF7103">
      <w:r>
        <w:br w:type="page"/>
      </w:r>
    </w:p>
    <w:p w:rsidR="00CF7103" w:rsidRDefault="00CF7103"/>
    <w:p w:rsidR="00AC7DA4" w:rsidRDefault="00AC7DA4" w:rsidP="00AC7DA4">
      <w:pPr>
        <w:pStyle w:val="Caption"/>
        <w:keepNext/>
      </w:pPr>
      <w:bookmarkStart w:id="400" w:name="_Toc7113996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79</w:t>
      </w:r>
      <w:r w:rsidR="003B107E">
        <w:rPr>
          <w:noProof/>
        </w:rPr>
        <w:fldChar w:fldCharType="end"/>
      </w:r>
      <w:r>
        <w:t xml:space="preserve">  Summary of Adverse Events by Study Period</w:t>
      </w:r>
      <w:bookmarkEnd w:id="400"/>
    </w:p>
    <w:tbl>
      <w:tblPr>
        <w:tblStyle w:val="TableGrid"/>
        <w:tblW w:w="12101" w:type="dxa"/>
        <w:tblLook w:val="04A0" w:firstRow="1" w:lastRow="0" w:firstColumn="1" w:lastColumn="0" w:noHBand="0" w:noVBand="1"/>
      </w:tblPr>
      <w:tblGrid>
        <w:gridCol w:w="830"/>
        <w:gridCol w:w="2023"/>
        <w:gridCol w:w="1412"/>
        <w:gridCol w:w="2050"/>
        <w:gridCol w:w="2793"/>
        <w:gridCol w:w="2993"/>
      </w:tblGrid>
      <w:tr w:rsidR="00992AF6" w:rsidTr="009B577A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6" w:type="dxa"/>
            <w:gridSpan w:val="3"/>
            <w:vAlign w:val="center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Period</w:t>
            </w:r>
          </w:p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C7DA4" w:rsidTr="009B577A">
        <w:tc>
          <w:tcPr>
            <w:tcW w:w="830" w:type="dxa"/>
          </w:tcPr>
          <w:p w:rsidR="00AC7DA4" w:rsidRPr="00A03B11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AC7DA4" w:rsidRPr="00A03B11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AC7DA4" w:rsidRPr="00A03B11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Prior to either scan</w:t>
            </w:r>
          </w:p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(post- Informed Consent signature)</w:t>
            </w:r>
          </w:p>
        </w:tc>
        <w:tc>
          <w:tcPr>
            <w:tcW w:w="2793" w:type="dxa"/>
          </w:tcPr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Exam</w:t>
            </w:r>
          </w:p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(Nurse-performed </w:t>
            </w:r>
          </w:p>
          <w:p w:rsidR="00AC7DA4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echocardiogram</w:t>
            </w:r>
            <w:r w:rsidR="00AC7DA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93" w:type="dxa"/>
          </w:tcPr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 Exam</w:t>
            </w:r>
          </w:p>
          <w:p w:rsidR="00AC7DA4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(Sonographer</w:t>
            </w:r>
            <w:r w:rsidR="00AC7DA4">
              <w:rPr>
                <w:rFonts w:ascii="Arial" w:hAnsi="Arial" w:cs="Arial"/>
                <w:sz w:val="18"/>
                <w:szCs w:val="18"/>
              </w:rPr>
              <w:t xml:space="preserve">-performed </w:t>
            </w:r>
          </w:p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echocardiogra</w:t>
            </w:r>
            <w:r w:rsidR="00992AF6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C7DA4" w:rsidTr="009B577A">
        <w:tc>
          <w:tcPr>
            <w:tcW w:w="830" w:type="dxa"/>
          </w:tcPr>
          <w:p w:rsidR="00AC7DA4" w:rsidRPr="00A03B11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AC7DA4" w:rsidRPr="00A03B11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AC7DA4" w:rsidRPr="00A03B11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AC7DA4" w:rsidRDefault="00AC7DA4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patients entering study period</w:t>
            </w: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experiencing any AE</w:t>
            </w: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Events</w:t>
            </w: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XXX</w:t>
            </w: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experiencing any procedure-related AE</w:t>
            </w: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992A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experiencing any SAE</w:t>
            </w: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experiencing any AE that caused withdrawal from study</w:t>
            </w: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7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2993" w:type="dxa"/>
          </w:tcPr>
          <w:p w:rsidR="00992AF6" w:rsidRDefault="00992AF6" w:rsidP="009B57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992AF6" w:rsidTr="00992AF6">
        <w:tc>
          <w:tcPr>
            <w:tcW w:w="830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F7103" w:rsidRDefault="00CF7103"/>
    <w:p w:rsidR="0045412F" w:rsidRDefault="0045412F">
      <w:r>
        <w:br w:type="page"/>
      </w:r>
    </w:p>
    <w:p w:rsidR="0045412F" w:rsidRDefault="0045412F"/>
    <w:p w:rsidR="0045412F" w:rsidRDefault="0045412F" w:rsidP="0045412F">
      <w:pPr>
        <w:pStyle w:val="Caption"/>
        <w:keepNext/>
      </w:pPr>
      <w:bookmarkStart w:id="401" w:name="_Toc7113997"/>
      <w:r>
        <w:t xml:space="preserve">Table </w:t>
      </w:r>
      <w:r w:rsidR="003B107E">
        <w:fldChar w:fldCharType="begin"/>
      </w:r>
      <w:r w:rsidR="003B107E">
        <w:instrText xml:space="preserve"> SEQ Table \* ARABIC </w:instrText>
      </w:r>
      <w:r w:rsidR="003B107E">
        <w:fldChar w:fldCharType="separate"/>
      </w:r>
      <w:r w:rsidR="00BF5106">
        <w:rPr>
          <w:noProof/>
        </w:rPr>
        <w:t>80</w:t>
      </w:r>
      <w:r w:rsidR="003B107E">
        <w:rPr>
          <w:noProof/>
        </w:rPr>
        <w:fldChar w:fldCharType="end"/>
      </w:r>
      <w:r>
        <w:t xml:space="preserve"> Listing of Adverse Events</w:t>
      </w:r>
      <w:bookmarkEnd w:id="401"/>
    </w:p>
    <w:tbl>
      <w:tblPr>
        <w:tblStyle w:val="TableGrid"/>
        <w:tblW w:w="15765" w:type="dxa"/>
        <w:tblLook w:val="04A0" w:firstRow="1" w:lastRow="0" w:firstColumn="1" w:lastColumn="0" w:noHBand="0" w:noVBand="1"/>
      </w:tblPr>
      <w:tblGrid>
        <w:gridCol w:w="1188"/>
        <w:gridCol w:w="1165"/>
        <w:gridCol w:w="1170"/>
        <w:gridCol w:w="1257"/>
        <w:gridCol w:w="1173"/>
        <w:gridCol w:w="1377"/>
        <w:gridCol w:w="1376"/>
        <w:gridCol w:w="1172"/>
        <w:gridCol w:w="1217"/>
        <w:gridCol w:w="1172"/>
        <w:gridCol w:w="1172"/>
        <w:gridCol w:w="1166"/>
        <w:gridCol w:w="1160"/>
      </w:tblGrid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ID</w:t>
            </w: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Site</w:t>
            </w:r>
          </w:p>
        </w:tc>
        <w:tc>
          <w:tcPr>
            <w:tcW w:w="1170" w:type="dxa"/>
          </w:tcPr>
          <w:p w:rsidR="0045412F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Nurse </w:t>
            </w:r>
          </w:p>
        </w:tc>
        <w:tc>
          <w:tcPr>
            <w:tcW w:w="1257" w:type="dxa"/>
          </w:tcPr>
          <w:p w:rsidR="0045412F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</w:t>
            </w:r>
          </w:p>
        </w:tc>
        <w:tc>
          <w:tcPr>
            <w:tcW w:w="1173" w:type="dxa"/>
          </w:tcPr>
          <w:p w:rsidR="0045412F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Verbatim</w:t>
            </w:r>
          </w:p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1377" w:type="dxa"/>
          </w:tcPr>
          <w:p w:rsidR="0045412F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 System</w:t>
            </w: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Period of onset</w:t>
            </w: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Severity</w:t>
            </w: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Relatedness to Procedure</w:t>
            </w: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Serious</w:t>
            </w: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Outcome</w:t>
            </w: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Action Taken</w:t>
            </w: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54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9B577A">
        <w:tc>
          <w:tcPr>
            <w:tcW w:w="1188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</w:tcPr>
          <w:p w:rsidR="0045412F" w:rsidRPr="00A03B11" w:rsidRDefault="0045412F" w:rsidP="004044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5412F" w:rsidRDefault="0045412F"/>
    <w:sectPr w:rsidR="0045412F" w:rsidSect="00234F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ouglas A. Milikien" w:date="2019-05-09T20:57:00Z" w:initials="DAM">
    <w:p w:rsidR="00C37949" w:rsidRDefault="00C37949">
      <w:pPr>
        <w:pStyle w:val="CommentText"/>
      </w:pPr>
      <w:r>
        <w:rPr>
          <w:rStyle w:val="CommentReference"/>
        </w:rPr>
        <w:annotationRef/>
      </w:r>
      <w:r>
        <w:t xml:space="preserve">This table will be removed, but we’re leaving it as a placeholder so the table numbers don’t change during development. After development is complete, the final table numbers will be assigned. </w:t>
      </w:r>
    </w:p>
  </w:comment>
  <w:comment w:id="386" w:author="Douglas A. Milikien" w:date="2019-04-25T19:41:00Z" w:initials="DAM">
    <w:p w:rsidR="00C37949" w:rsidRDefault="00C37949">
      <w:pPr>
        <w:pStyle w:val="CommentText"/>
      </w:pPr>
      <w:r>
        <w:rPr>
          <w:rStyle w:val="CommentReference"/>
        </w:rPr>
        <w:annotationRef/>
      </w:r>
      <w:r>
        <w:t>TBD…will be moved to ad hoc analysis</w:t>
      </w:r>
    </w:p>
  </w:comment>
  <w:comment w:id="388" w:author="Douglas A. Milikien" w:date="2019-04-25T19:41:00Z" w:initials="DAM">
    <w:p w:rsidR="00C37949" w:rsidRDefault="00C37949">
      <w:pPr>
        <w:pStyle w:val="CommentText"/>
      </w:pPr>
      <w:r>
        <w:rPr>
          <w:rStyle w:val="CommentReference"/>
        </w:rPr>
        <w:annotationRef/>
      </w:r>
      <w:r>
        <w:t>will be moved to ad hoc analysis</w:t>
      </w:r>
    </w:p>
  </w:comment>
  <w:comment w:id="399" w:author="Douglas A. Milikien" w:date="2019-04-25T19:41:00Z" w:initials="DAM">
    <w:p w:rsidR="00C37949" w:rsidRDefault="00C37949">
      <w:pPr>
        <w:pStyle w:val="CommentText"/>
      </w:pPr>
      <w:r>
        <w:rPr>
          <w:rStyle w:val="CommentReference"/>
        </w:rPr>
        <w:annotationRef/>
      </w:r>
      <w:r>
        <w:t>move to ad hoc analyses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66DA"/>
    <w:multiLevelType w:val="multilevel"/>
    <w:tmpl w:val="03D0A0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5AF07850"/>
    <w:multiLevelType w:val="hybridMultilevel"/>
    <w:tmpl w:val="E856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A6"/>
    <w:rsid w:val="000078AA"/>
    <w:rsid w:val="00011E0D"/>
    <w:rsid w:val="00027A09"/>
    <w:rsid w:val="00030F33"/>
    <w:rsid w:val="000356E2"/>
    <w:rsid w:val="0006079B"/>
    <w:rsid w:val="0006386D"/>
    <w:rsid w:val="000676B5"/>
    <w:rsid w:val="000729D1"/>
    <w:rsid w:val="000B2C51"/>
    <w:rsid w:val="000B671E"/>
    <w:rsid w:val="000D4E6B"/>
    <w:rsid w:val="000F2F2C"/>
    <w:rsid w:val="001137E7"/>
    <w:rsid w:val="0011535D"/>
    <w:rsid w:val="00171C3D"/>
    <w:rsid w:val="00195FB2"/>
    <w:rsid w:val="001A725B"/>
    <w:rsid w:val="001B7164"/>
    <w:rsid w:val="001F0624"/>
    <w:rsid w:val="001F3099"/>
    <w:rsid w:val="00210C5D"/>
    <w:rsid w:val="00221CFE"/>
    <w:rsid w:val="0023302C"/>
    <w:rsid w:val="00234FA6"/>
    <w:rsid w:val="00242AD0"/>
    <w:rsid w:val="00243D0C"/>
    <w:rsid w:val="00290BE2"/>
    <w:rsid w:val="00296F5C"/>
    <w:rsid w:val="002A4E7A"/>
    <w:rsid w:val="002A6DDE"/>
    <w:rsid w:val="002E07E8"/>
    <w:rsid w:val="002F08CC"/>
    <w:rsid w:val="002F4F47"/>
    <w:rsid w:val="003022A8"/>
    <w:rsid w:val="00312737"/>
    <w:rsid w:val="003152C9"/>
    <w:rsid w:val="0035386D"/>
    <w:rsid w:val="003573F3"/>
    <w:rsid w:val="00367572"/>
    <w:rsid w:val="003861AF"/>
    <w:rsid w:val="00386EBF"/>
    <w:rsid w:val="003975A8"/>
    <w:rsid w:val="003A44AE"/>
    <w:rsid w:val="003A5220"/>
    <w:rsid w:val="003B107E"/>
    <w:rsid w:val="003B4069"/>
    <w:rsid w:val="003C5E8B"/>
    <w:rsid w:val="003D68A2"/>
    <w:rsid w:val="003F70A9"/>
    <w:rsid w:val="00404458"/>
    <w:rsid w:val="00405FFD"/>
    <w:rsid w:val="00435811"/>
    <w:rsid w:val="004427BE"/>
    <w:rsid w:val="00443BA5"/>
    <w:rsid w:val="004470FF"/>
    <w:rsid w:val="00451630"/>
    <w:rsid w:val="0045412F"/>
    <w:rsid w:val="00464160"/>
    <w:rsid w:val="0048550B"/>
    <w:rsid w:val="004D692E"/>
    <w:rsid w:val="004E3B0C"/>
    <w:rsid w:val="004F0306"/>
    <w:rsid w:val="00507988"/>
    <w:rsid w:val="00510FE6"/>
    <w:rsid w:val="00511CAD"/>
    <w:rsid w:val="005130E4"/>
    <w:rsid w:val="005138C6"/>
    <w:rsid w:val="0055449C"/>
    <w:rsid w:val="0057291E"/>
    <w:rsid w:val="0058261B"/>
    <w:rsid w:val="005A18C7"/>
    <w:rsid w:val="005F3F77"/>
    <w:rsid w:val="00602A23"/>
    <w:rsid w:val="00647133"/>
    <w:rsid w:val="00653220"/>
    <w:rsid w:val="00661B99"/>
    <w:rsid w:val="0068539D"/>
    <w:rsid w:val="00687A38"/>
    <w:rsid w:val="006903FC"/>
    <w:rsid w:val="00692DA9"/>
    <w:rsid w:val="006C4F15"/>
    <w:rsid w:val="006D0742"/>
    <w:rsid w:val="006E0E1B"/>
    <w:rsid w:val="006E540A"/>
    <w:rsid w:val="006F6930"/>
    <w:rsid w:val="00720111"/>
    <w:rsid w:val="00722F5C"/>
    <w:rsid w:val="00727B63"/>
    <w:rsid w:val="00730C03"/>
    <w:rsid w:val="00731575"/>
    <w:rsid w:val="0075333B"/>
    <w:rsid w:val="00762555"/>
    <w:rsid w:val="0076634E"/>
    <w:rsid w:val="007B325E"/>
    <w:rsid w:val="007B62E6"/>
    <w:rsid w:val="007E0A30"/>
    <w:rsid w:val="007F5746"/>
    <w:rsid w:val="00812F68"/>
    <w:rsid w:val="00821FE6"/>
    <w:rsid w:val="00844B68"/>
    <w:rsid w:val="00895DF0"/>
    <w:rsid w:val="008B172A"/>
    <w:rsid w:val="008B50B6"/>
    <w:rsid w:val="008C55B8"/>
    <w:rsid w:val="008C6B87"/>
    <w:rsid w:val="008E6582"/>
    <w:rsid w:val="00910C1C"/>
    <w:rsid w:val="009325E9"/>
    <w:rsid w:val="00933939"/>
    <w:rsid w:val="00972EBA"/>
    <w:rsid w:val="00987F8E"/>
    <w:rsid w:val="00992AF6"/>
    <w:rsid w:val="00993749"/>
    <w:rsid w:val="00995057"/>
    <w:rsid w:val="009A4E3E"/>
    <w:rsid w:val="009A6373"/>
    <w:rsid w:val="009B577A"/>
    <w:rsid w:val="009D57A8"/>
    <w:rsid w:val="00A034F6"/>
    <w:rsid w:val="00A03B11"/>
    <w:rsid w:val="00A03B95"/>
    <w:rsid w:val="00A24EFB"/>
    <w:rsid w:val="00A2599F"/>
    <w:rsid w:val="00A72BC9"/>
    <w:rsid w:val="00A73B3A"/>
    <w:rsid w:val="00A860B1"/>
    <w:rsid w:val="00A86408"/>
    <w:rsid w:val="00AA2F37"/>
    <w:rsid w:val="00AA632D"/>
    <w:rsid w:val="00AC7DA4"/>
    <w:rsid w:val="00AD02D4"/>
    <w:rsid w:val="00AD102D"/>
    <w:rsid w:val="00AD18F3"/>
    <w:rsid w:val="00AD48E4"/>
    <w:rsid w:val="00AE3A32"/>
    <w:rsid w:val="00AF4270"/>
    <w:rsid w:val="00B01727"/>
    <w:rsid w:val="00B17F5F"/>
    <w:rsid w:val="00B3326B"/>
    <w:rsid w:val="00B65A9D"/>
    <w:rsid w:val="00B66221"/>
    <w:rsid w:val="00B666E9"/>
    <w:rsid w:val="00B71B3E"/>
    <w:rsid w:val="00B74594"/>
    <w:rsid w:val="00B77430"/>
    <w:rsid w:val="00B777CA"/>
    <w:rsid w:val="00B92D64"/>
    <w:rsid w:val="00B96A19"/>
    <w:rsid w:val="00BA6CD1"/>
    <w:rsid w:val="00BB5FFA"/>
    <w:rsid w:val="00BE1E46"/>
    <w:rsid w:val="00BE663E"/>
    <w:rsid w:val="00BF3F33"/>
    <w:rsid w:val="00BF5106"/>
    <w:rsid w:val="00C03C74"/>
    <w:rsid w:val="00C168AC"/>
    <w:rsid w:val="00C21754"/>
    <w:rsid w:val="00C2587F"/>
    <w:rsid w:val="00C37949"/>
    <w:rsid w:val="00C5001F"/>
    <w:rsid w:val="00C77506"/>
    <w:rsid w:val="00C941C2"/>
    <w:rsid w:val="00CB1F12"/>
    <w:rsid w:val="00CC2A0B"/>
    <w:rsid w:val="00CE6F33"/>
    <w:rsid w:val="00CF0279"/>
    <w:rsid w:val="00CF7103"/>
    <w:rsid w:val="00D01DA8"/>
    <w:rsid w:val="00D12E31"/>
    <w:rsid w:val="00D41E6F"/>
    <w:rsid w:val="00D52E7B"/>
    <w:rsid w:val="00D553CC"/>
    <w:rsid w:val="00D77CFD"/>
    <w:rsid w:val="00D9331B"/>
    <w:rsid w:val="00D94875"/>
    <w:rsid w:val="00DA64C9"/>
    <w:rsid w:val="00DA68BD"/>
    <w:rsid w:val="00DC52A9"/>
    <w:rsid w:val="00DD6646"/>
    <w:rsid w:val="00DE47EB"/>
    <w:rsid w:val="00E03FF9"/>
    <w:rsid w:val="00E05D98"/>
    <w:rsid w:val="00E16AAB"/>
    <w:rsid w:val="00E23901"/>
    <w:rsid w:val="00E26F06"/>
    <w:rsid w:val="00E27AE4"/>
    <w:rsid w:val="00E35B49"/>
    <w:rsid w:val="00E50C69"/>
    <w:rsid w:val="00E562BE"/>
    <w:rsid w:val="00E74243"/>
    <w:rsid w:val="00EA133C"/>
    <w:rsid w:val="00EA716A"/>
    <w:rsid w:val="00EB034B"/>
    <w:rsid w:val="00ED2549"/>
    <w:rsid w:val="00ED61FB"/>
    <w:rsid w:val="00EE4265"/>
    <w:rsid w:val="00F016B5"/>
    <w:rsid w:val="00F037AC"/>
    <w:rsid w:val="00F05E15"/>
    <w:rsid w:val="00F3084D"/>
    <w:rsid w:val="00F36AEE"/>
    <w:rsid w:val="00F37B0A"/>
    <w:rsid w:val="00F44BE1"/>
    <w:rsid w:val="00F46F26"/>
    <w:rsid w:val="00F47C85"/>
    <w:rsid w:val="00F52350"/>
    <w:rsid w:val="00F6308F"/>
    <w:rsid w:val="00F9293C"/>
    <w:rsid w:val="00FC10C9"/>
    <w:rsid w:val="00FC7C47"/>
    <w:rsid w:val="00FD2FE4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34FA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35B49"/>
  </w:style>
  <w:style w:type="character" w:styleId="Hyperlink">
    <w:name w:val="Hyperlink"/>
    <w:basedOn w:val="DefaultParagraphFont"/>
    <w:uiPriority w:val="99"/>
    <w:unhideWhenUsed/>
    <w:rsid w:val="00E35B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B49"/>
    <w:pPr>
      <w:contextualSpacing/>
      <w:jc w:val="center"/>
    </w:pPr>
    <w:rPr>
      <w:rFonts w:ascii="Arial" w:eastAsiaTheme="minorHAnsi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B49"/>
    <w:rPr>
      <w:rFonts w:ascii="Arial" w:eastAsiaTheme="minorHAnsi" w:hAnsi="Arial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E3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B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05E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E15"/>
  </w:style>
  <w:style w:type="paragraph" w:styleId="CommentSubject">
    <w:name w:val="annotation subject"/>
    <w:basedOn w:val="CommentText"/>
    <w:next w:val="CommentText"/>
    <w:link w:val="CommentSubjectChar"/>
    <w:rsid w:val="00F05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5E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34FA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35B49"/>
  </w:style>
  <w:style w:type="character" w:styleId="Hyperlink">
    <w:name w:val="Hyperlink"/>
    <w:basedOn w:val="DefaultParagraphFont"/>
    <w:uiPriority w:val="99"/>
    <w:unhideWhenUsed/>
    <w:rsid w:val="00E35B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B49"/>
    <w:pPr>
      <w:contextualSpacing/>
      <w:jc w:val="center"/>
    </w:pPr>
    <w:rPr>
      <w:rFonts w:ascii="Arial" w:eastAsiaTheme="minorHAnsi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B49"/>
    <w:rPr>
      <w:rFonts w:ascii="Arial" w:eastAsiaTheme="minorHAnsi" w:hAnsi="Arial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E3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B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05E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E15"/>
  </w:style>
  <w:style w:type="paragraph" w:styleId="CommentSubject">
    <w:name w:val="annotation subject"/>
    <w:basedOn w:val="CommentText"/>
    <w:next w:val="CommentText"/>
    <w:link w:val="CommentSubjectChar"/>
    <w:rsid w:val="00F05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5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Doug\Clients\Bay%20Labs\EchoGPS\Mockups\Deming%20Regression%20%20templ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/>
              <a:t>Constant CV Deming Regression of AutoEF from Nurse vs. Sonographer</a:t>
            </a:r>
          </a:p>
        </c:rich>
      </c:tx>
      <c:layout>
        <c:manualLayout>
          <c:xMode val="edge"/>
          <c:yMode val="edge"/>
          <c:x val="0.17509711286089238"/>
          <c:y val="0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Sheet1!$B$5:$B$14</c:f>
              <c:numCache>
                <c:formatCode>General</c:formatCode>
                <c:ptCount val="10"/>
                <c:pt idx="0">
                  <c:v>40</c:v>
                </c:pt>
                <c:pt idx="1">
                  <c:v>50</c:v>
                </c:pt>
                <c:pt idx="2">
                  <c:v>55</c:v>
                </c:pt>
                <c:pt idx="3">
                  <c:v>63</c:v>
                </c:pt>
                <c:pt idx="4">
                  <c:v>48</c:v>
                </c:pt>
                <c:pt idx="5">
                  <c:v>68</c:v>
                </c:pt>
                <c:pt idx="6">
                  <c:v>36</c:v>
                </c:pt>
                <c:pt idx="7">
                  <c:v>52</c:v>
                </c:pt>
                <c:pt idx="8">
                  <c:v>64</c:v>
                </c:pt>
                <c:pt idx="9">
                  <c:v>61</c:v>
                </c:pt>
              </c:numCache>
            </c:numRef>
          </c:xVal>
          <c:yVal>
            <c:numRef>
              <c:f>Sheet1!$C$5:$C$14</c:f>
              <c:numCache>
                <c:formatCode>General</c:formatCode>
                <c:ptCount val="10"/>
                <c:pt idx="0">
                  <c:v>45</c:v>
                </c:pt>
                <c:pt idx="1">
                  <c:v>45</c:v>
                </c:pt>
                <c:pt idx="2">
                  <c:v>60</c:v>
                </c:pt>
                <c:pt idx="3">
                  <c:v>61</c:v>
                </c:pt>
                <c:pt idx="4">
                  <c:v>48</c:v>
                </c:pt>
                <c:pt idx="5">
                  <c:v>65</c:v>
                </c:pt>
                <c:pt idx="6">
                  <c:v>39</c:v>
                </c:pt>
                <c:pt idx="7">
                  <c:v>50</c:v>
                </c:pt>
                <c:pt idx="8">
                  <c:v>70</c:v>
                </c:pt>
                <c:pt idx="9">
                  <c:v>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824000"/>
        <c:axId val="143825920"/>
      </c:scatterChart>
      <c:valAx>
        <c:axId val="143824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AutoEF estimated from Sonographer-Acquired Study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25920"/>
        <c:crosses val="autoZero"/>
        <c:crossBetween val="midCat"/>
      </c:valAx>
      <c:valAx>
        <c:axId val="1438259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AutoEF estimated from Nurse-Acquired Study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240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0.17504</cdr:x>
      <cdr:y>0.47205</cdr:y>
    </cdr:from>
    <cdr:to>
      <cdr:x>0.62561</cdr:x>
      <cdr:y>0.73043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22960" y="1447800"/>
          <a:ext cx="2118360" cy="7924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y= 0.0014 + 1.034 x</a:t>
          </a:r>
        </a:p>
        <a:p xmlns:a="http://schemas.openxmlformats.org/drawingml/2006/main">
          <a:r>
            <a:rPr lang="en-US" sz="1100"/>
            <a:t>intercept ci= </a:t>
          </a:r>
        </a:p>
        <a:p xmlns:a="http://schemas.openxmlformats.org/drawingml/2006/main">
          <a:r>
            <a:rPr lang="en-US" sz="1100"/>
            <a:t>slope ci=</a:t>
          </a:r>
        </a:p>
        <a:p xmlns:a="http://schemas.openxmlformats.org/drawingml/2006/main">
          <a:r>
            <a:rPr lang="en-US" sz="1100"/>
            <a:t>bias at decision point</a:t>
          </a:r>
          <a:r>
            <a:rPr lang="en-US" sz="1100" baseline="0"/>
            <a:t> 55%= 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D0933-CAC9-4FEA-B749-C109D953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154</Pages>
  <Words>19566</Words>
  <Characters>111530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A. Milikien</dc:creator>
  <cp:lastModifiedBy>Douglas A. Milikien</cp:lastModifiedBy>
  <cp:revision>2</cp:revision>
  <dcterms:created xsi:type="dcterms:W3CDTF">2019-05-15T16:50:00Z</dcterms:created>
  <dcterms:modified xsi:type="dcterms:W3CDTF">2019-05-15T16:50:00Z</dcterms:modified>
</cp:coreProperties>
</file>